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0AECF7D7" w14:textId="15F66CA4" w:rsidR="00706B8D" w:rsidRPr="009C7866" w:rsidRDefault="00C0664E">
      <w:pPr>
        <w:pStyle w:val="FirstParagraph"/>
      </w:pPr>
      <w:r w:rsidRPr="009C7866">
        <w:t>The fusion and fission of chromosomes are two of the primary mechanisms that restructure the genome into discrete chromosomes (Blackmon et al. 2019). Early on, it was recognized that both fusions and fissions might be selectively favored because they modify linkage among loci (White 1977; Stebbins and others 1971).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r w:rsidR="00D2286F" w:rsidRPr="009C7866">
        <w:t>ly</w:t>
      </w:r>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r w:rsidR="008B52EC" w:rsidRPr="009C7866">
        <w:t>s</w:t>
      </w:r>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2" w:name="the-model"/>
      <w:r w:rsidRPr="008B6C25">
        <w:rPr>
          <w:rFonts w:asciiTheme="minorHAnsi" w:hAnsiTheme="minorHAnsi"/>
        </w:rPr>
        <w:t>The Model</w:t>
      </w:r>
      <w:bookmarkEnd w:id="2"/>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6024E518" w:rsidR="002353A1" w:rsidRDefault="007E14CF" w:rsidP="007E14CF">
      <w:pPr>
        <w:pStyle w:val="BodyText"/>
        <w:rPr>
          <w:ins w:id="3" w:author="Nathan" w:date="2020-07-27T22:54:00Z"/>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step by step derivation but </w:t>
      </w:r>
      <w:proofErr w:type="spellStart"/>
      <w:r w:rsidR="008B6C25" w:rsidRPr="009C7866">
        <w:rPr>
          <w:rFonts w:eastAsiaTheme="minorEastAsia"/>
        </w:rPr>
        <w:t>b</w:t>
      </w:r>
      <w:r w:rsidR="008B6C25">
        <w:rPr>
          <w:rFonts w:eastAsiaTheme="minorEastAsia"/>
        </w:rPr>
        <w:t>reifly</w:t>
      </w:r>
      <w:proofErr w:type="spellEnd"/>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ins w:id="4" w:author="Nathan" w:date="2020-07-27T22:53:00Z">
        <w:r w:rsidR="0004037A">
          <w:rPr>
            <w:rFonts w:eastAsiaTheme="minorEastAsia"/>
          </w:rPr>
          <w:t>two</w:t>
        </w:r>
      </w:ins>
      <w:del w:id="5" w:author="Nathan" w:date="2020-07-27T22:53:00Z">
        <w:r w:rsidR="002353A1" w:rsidRPr="009C7866" w:rsidDel="0004037A">
          <w:rPr>
            <w:rFonts w:eastAsiaTheme="minorEastAsia"/>
          </w:rPr>
          <w:delText>a</w:delText>
        </w:r>
      </w:del>
      <w:r w:rsidR="002353A1" w:rsidRPr="009C7866">
        <w:rPr>
          <w:rFonts w:eastAsiaTheme="minorEastAsia"/>
        </w:rPr>
        <w:t xml:space="preserve"> sex chromosome</w:t>
      </w:r>
      <w:ins w:id="6" w:author="Nathan" w:date="2020-07-27T22:53:00Z">
        <w:r w:rsidR="0004037A">
          <w:rPr>
            <w:rFonts w:eastAsiaTheme="minorEastAsia"/>
          </w:rPr>
          <w:t>s</w:t>
        </w:r>
      </w:ins>
      <w:r w:rsidR="002353A1" w:rsidRPr="009C7866">
        <w:rPr>
          <w:rFonts w:eastAsiaTheme="minorEastAsia"/>
        </w:rPr>
        <w:t xml:space="preserve"> and </w:t>
      </w:r>
      <w:ins w:id="7" w:author="Nathan" w:date="2020-07-27T22:53:00Z">
        <w:r w:rsidR="0004037A">
          <w:rPr>
            <w:rFonts w:eastAsiaTheme="minorEastAsia"/>
          </w:rPr>
          <w:t>two</w:t>
        </w:r>
      </w:ins>
      <w:del w:id="8" w:author="Nathan" w:date="2020-07-27T22:53:00Z">
        <w:r w:rsidR="002353A1" w:rsidRPr="009C7866" w:rsidDel="0004037A">
          <w:rPr>
            <w:rFonts w:eastAsiaTheme="minorEastAsia"/>
          </w:rPr>
          <w:delText>an</w:delText>
        </w:r>
      </w:del>
      <w:r w:rsidR="002353A1" w:rsidRPr="009C7866">
        <w:rPr>
          <w:rFonts w:eastAsiaTheme="minorEastAsia"/>
        </w:rPr>
        <w:t xml:space="preserve"> autosome</w:t>
      </w:r>
      <w:ins w:id="9" w:author="Nathan" w:date="2020-07-27T22:53:00Z">
        <w:r w:rsidR="0004037A">
          <w:rPr>
            <w:rFonts w:eastAsiaTheme="minorEastAsia"/>
          </w:rPr>
          <w:t>s</w:t>
        </w:r>
      </w:ins>
      <w:r w:rsidR="002353A1" w:rsidRPr="009C7866">
        <w:rPr>
          <w:rFonts w:eastAsiaTheme="minorEastAsia"/>
        </w:rPr>
        <w:t>:</w:t>
      </w:r>
    </w:p>
    <w:p w14:paraId="2E64F5D0" w14:textId="7089327E" w:rsidR="0004037A" w:rsidRPr="009C7866" w:rsidRDefault="0004037A" w:rsidP="0004037A">
      <w:pPr>
        <w:pStyle w:val="BodyText"/>
        <w:jc w:val="center"/>
        <w:rPr>
          <w:ins w:id="10" w:author="Nathan" w:date="2020-07-27T22:54:00Z"/>
        </w:rPr>
      </w:pPr>
      <m:oMath>
        <m:r>
          <w:ins w:id="11" w:author="Nathan" w:date="2020-07-27T22:54:00Z">
            <w:rPr>
              <w:rFonts w:ascii="Cambria Math" w:hAnsi="Cambria Math"/>
            </w:rPr>
            <m:t>P(SS)=</m:t>
          </w:ins>
        </m:r>
        <m:sSub>
          <m:sSubPr>
            <m:ctrlPr>
              <w:ins w:id="12" w:author="Nathan" w:date="2020-07-27T22:54:00Z">
                <w:rPr>
                  <w:rFonts w:ascii="Cambria Math" w:hAnsi="Cambria Math"/>
                </w:rPr>
              </w:ins>
            </m:ctrlPr>
          </m:sSubPr>
          <m:e>
            <m:r>
              <w:ins w:id="13" w:author="Nathan" w:date="2020-07-27T22:54:00Z">
                <w:rPr>
                  <w:rFonts w:ascii="Cambria Math" w:hAnsi="Cambria Math"/>
                </w:rPr>
                <m:t>μ</m:t>
              </w:ins>
            </m:r>
          </m:e>
          <m:sub>
            <m:r>
              <w:ins w:id="14" w:author="Nathan" w:date="2020-07-27T22:54:00Z">
                <w:rPr>
                  <w:rFonts w:ascii="Cambria Math" w:hAnsi="Cambria Math"/>
                </w:rPr>
                <m:t>d</m:t>
              </w:ins>
            </m:r>
          </m:sub>
        </m:sSub>
        <m:f>
          <m:fPr>
            <m:ctrlPr>
              <w:ins w:id="15" w:author="Nathan" w:date="2020-07-27T22:54:00Z">
                <w:rPr>
                  <w:rFonts w:ascii="Cambria Math" w:hAnsi="Cambria Math"/>
                </w:rPr>
              </w:ins>
            </m:ctrlPr>
          </m:fPr>
          <m:num>
            <m:r>
              <w:ins w:id="16" w:author="Nathan" w:date="2020-07-27T22:54:00Z">
                <w:rPr>
                  <w:rFonts w:ascii="Cambria Math" w:hAnsi="Cambria Math"/>
                </w:rPr>
                <m:t>4</m:t>
              </w:ins>
            </m:r>
            <m:sSub>
              <m:sSubPr>
                <m:ctrlPr>
                  <w:ins w:id="17" w:author="Nathan" w:date="2020-07-27T22:54:00Z">
                    <w:rPr>
                      <w:rFonts w:ascii="Cambria Math" w:hAnsi="Cambria Math"/>
                    </w:rPr>
                  </w:ins>
                </m:ctrlPr>
              </m:sSubPr>
              <m:e>
                <m:r>
                  <w:ins w:id="18" w:author="Nathan" w:date="2020-07-27T22:54:00Z">
                    <w:rPr>
                      <w:rFonts w:ascii="Cambria Math" w:hAnsi="Cambria Math"/>
                    </w:rPr>
                    <m:t>X</m:t>
                  </w:ins>
                </m:r>
              </m:e>
              <m:sub>
                <m:r>
                  <w:ins w:id="19" w:author="Nathan" w:date="2020-07-27T22:54:00Z">
                    <w:rPr>
                      <w:rFonts w:ascii="Cambria Math" w:hAnsi="Cambria Math"/>
                    </w:rPr>
                    <m:t>s</m:t>
                  </w:ins>
                </m:r>
              </m:sub>
            </m:sSub>
            <m:r>
              <w:ins w:id="20" w:author="Nathan" w:date="2020-07-27T22:54:00Z">
                <w:rPr>
                  <w:rFonts w:ascii="Cambria Math" w:hAnsi="Cambria Math"/>
                </w:rPr>
                <m:t>(</m:t>
              </w:ins>
            </m:r>
            <m:sSub>
              <m:sSubPr>
                <m:ctrlPr>
                  <w:ins w:id="21" w:author="Nathan" w:date="2020-07-27T22:54:00Z">
                    <w:rPr>
                      <w:rFonts w:ascii="Cambria Math" w:hAnsi="Cambria Math"/>
                    </w:rPr>
                  </w:ins>
                </m:ctrlPr>
              </m:sSubPr>
              <m:e>
                <m:r>
                  <w:ins w:id="22" w:author="Nathan" w:date="2020-07-27T22:54:00Z">
                    <w:rPr>
                      <w:rFonts w:ascii="Cambria Math" w:hAnsi="Cambria Math"/>
                    </w:rPr>
                    <m:t>X</m:t>
                  </w:ins>
                </m:r>
              </m:e>
              <m:sub>
                <m:r>
                  <w:ins w:id="23" w:author="Nathan" w:date="2020-07-27T22:54:00Z">
                    <w:rPr>
                      <w:rFonts w:ascii="Cambria Math" w:hAnsi="Cambria Math"/>
                    </w:rPr>
                    <m:t>s</m:t>
                  </w:ins>
                </m:r>
              </m:sub>
            </m:sSub>
            <m:r>
              <w:ins w:id="24" w:author="Nathan" w:date="2020-07-27T22:54:00Z">
                <w:rPr>
                  <w:rFonts w:ascii="Cambria Math" w:hAnsi="Cambria Math"/>
                </w:rPr>
                <m:t>-1)</m:t>
              </w:ins>
            </m:r>
          </m:num>
          <m:den>
            <m:sSub>
              <m:sSubPr>
                <m:ctrlPr>
                  <w:ins w:id="25" w:author="Nathan" w:date="2020-07-27T22:54:00Z">
                    <w:rPr>
                      <w:rFonts w:ascii="Cambria Math" w:hAnsi="Cambria Math"/>
                    </w:rPr>
                  </w:ins>
                </m:ctrlPr>
              </m:sSubPr>
              <m:e>
                <m:r>
                  <w:ins w:id="26" w:author="Nathan" w:date="2020-07-27T22:54:00Z">
                    <w:rPr>
                      <w:rFonts w:ascii="Cambria Math" w:hAnsi="Cambria Math"/>
                    </w:rPr>
                    <m:t>D</m:t>
                  </w:ins>
                </m:r>
              </m:e>
              <m:sub>
                <m:r>
                  <w:ins w:id="27" w:author="Nathan" w:date="2020-07-27T22:54:00Z">
                    <w:rPr>
                      <w:rFonts w:ascii="Cambria Math" w:hAnsi="Cambria Math"/>
                    </w:rPr>
                    <m:t>d</m:t>
                  </w:ins>
                </m:r>
              </m:sub>
            </m:sSub>
            <m:r>
              <w:ins w:id="28" w:author="Nathan" w:date="2020-07-27T22:54:00Z">
                <w:rPr>
                  <w:rFonts w:ascii="Cambria Math" w:hAnsi="Cambria Math"/>
                </w:rPr>
                <m:t>(</m:t>
              </w:ins>
            </m:r>
            <m:sSub>
              <m:sSubPr>
                <m:ctrlPr>
                  <w:ins w:id="29" w:author="Nathan" w:date="2020-07-27T22:54:00Z">
                    <w:rPr>
                      <w:rFonts w:ascii="Cambria Math" w:hAnsi="Cambria Math"/>
                    </w:rPr>
                  </w:ins>
                </m:ctrlPr>
              </m:sSubPr>
              <m:e>
                <m:r>
                  <w:ins w:id="30" w:author="Nathan" w:date="2020-07-27T22:54:00Z">
                    <w:rPr>
                      <w:rFonts w:ascii="Cambria Math" w:hAnsi="Cambria Math"/>
                    </w:rPr>
                    <m:t>D</m:t>
                  </w:ins>
                </m:r>
              </m:e>
              <m:sub>
                <m:r>
                  <w:ins w:id="31" w:author="Nathan" w:date="2020-07-27T22:54:00Z">
                    <w:rPr>
                      <w:rFonts w:ascii="Cambria Math" w:hAnsi="Cambria Math"/>
                    </w:rPr>
                    <m:t>d</m:t>
                  </w:ins>
                </m:r>
              </m:sub>
            </m:sSub>
            <m:r>
              <w:ins w:id="32" w:author="Nathan" w:date="2020-07-27T22:54:00Z">
                <w:rPr>
                  <w:rFonts w:ascii="Cambria Math" w:hAnsi="Cambria Math"/>
                </w:rPr>
                <m:t>-2)</m:t>
              </w:ins>
            </m:r>
          </m:den>
        </m:f>
        <m:r>
          <w:ins w:id="33" w:author="Nathan" w:date="2020-07-27T22:54:00Z">
            <w:rPr>
              <w:rFonts w:ascii="Cambria Math" w:hAnsi="Cambria Math"/>
            </w:rPr>
            <m:t>+(1-</m:t>
          </w:ins>
        </m:r>
        <m:sSub>
          <m:sSubPr>
            <m:ctrlPr>
              <w:ins w:id="34" w:author="Nathan" w:date="2020-07-27T22:54:00Z">
                <w:rPr>
                  <w:rFonts w:ascii="Cambria Math" w:hAnsi="Cambria Math"/>
                </w:rPr>
              </w:ins>
            </m:ctrlPr>
          </m:sSubPr>
          <m:e>
            <m:r>
              <w:ins w:id="35" w:author="Nathan" w:date="2020-07-27T22:54:00Z">
                <w:rPr>
                  <w:rFonts w:ascii="Cambria Math" w:hAnsi="Cambria Math"/>
                </w:rPr>
                <m:t>μ</m:t>
              </w:ins>
            </m:r>
          </m:e>
          <m:sub>
            <m:r>
              <w:ins w:id="36" w:author="Nathan" w:date="2020-07-27T22:54:00Z">
                <w:rPr>
                  <w:rFonts w:ascii="Cambria Math" w:hAnsi="Cambria Math"/>
                </w:rPr>
                <m:t>d</m:t>
              </w:ins>
            </m:r>
          </m:sub>
        </m:sSub>
        <m:r>
          <w:ins w:id="37" w:author="Nathan" w:date="2020-07-27T22:54:00Z">
            <w:rPr>
              <w:rFonts w:ascii="Cambria Math" w:hAnsi="Cambria Math"/>
            </w:rPr>
            <m:t>)</m:t>
          </w:ins>
        </m:r>
        <m:d>
          <m:dPr>
            <m:begChr m:val="["/>
            <m:endChr m:val="]"/>
            <m:ctrlPr>
              <w:ins w:id="38" w:author="Nathan" w:date="2020-07-27T22:54:00Z">
                <w:rPr>
                  <w:rFonts w:ascii="Cambria Math" w:hAnsi="Cambria Math"/>
                  <w:i/>
                </w:rPr>
              </w:ins>
            </m:ctrlPr>
          </m:dPr>
          <m:e>
            <m:f>
              <m:fPr>
                <m:ctrlPr>
                  <w:ins w:id="39" w:author="Nathan" w:date="2020-07-27T22:54:00Z">
                    <w:rPr>
                      <w:rFonts w:ascii="Cambria Math" w:hAnsi="Cambria Math"/>
                    </w:rPr>
                  </w:ins>
                </m:ctrlPr>
              </m:fPr>
              <m:num>
                <m:sSub>
                  <m:sSubPr>
                    <m:ctrlPr>
                      <w:ins w:id="40" w:author="Nathan" w:date="2020-07-27T22:54:00Z">
                        <w:rPr>
                          <w:rFonts w:ascii="Cambria Math" w:hAnsi="Cambria Math"/>
                        </w:rPr>
                      </w:ins>
                    </m:ctrlPr>
                  </m:sSubPr>
                  <m:e>
                    <m:r>
                      <w:ins w:id="41" w:author="Nathan" w:date="2020-07-27T22:54:00Z">
                        <w:rPr>
                          <w:rFonts w:ascii="Cambria Math" w:hAnsi="Cambria Math"/>
                        </w:rPr>
                        <m:t>X</m:t>
                      </w:ins>
                    </m:r>
                  </m:e>
                  <m:sub>
                    <m:r>
                      <w:ins w:id="42" w:author="Nathan" w:date="2020-07-27T22:54:00Z">
                        <w:rPr>
                          <w:rFonts w:ascii="Cambria Math" w:hAnsi="Cambria Math"/>
                        </w:rPr>
                        <m:t>s</m:t>
                      </w:ins>
                    </m:r>
                  </m:sub>
                </m:sSub>
                <m:r>
                  <w:ins w:id="43" w:author="Nathan" w:date="2020-07-27T22:54:00Z">
                    <w:rPr>
                      <w:rFonts w:ascii="Cambria Math" w:hAnsi="Cambria Math"/>
                    </w:rPr>
                    <m:t>(</m:t>
                  </w:ins>
                </m:r>
                <m:sSub>
                  <m:sSubPr>
                    <m:ctrlPr>
                      <w:ins w:id="44" w:author="Nathan" w:date="2020-07-27T22:54:00Z">
                        <w:rPr>
                          <w:rFonts w:ascii="Cambria Math" w:hAnsi="Cambria Math"/>
                        </w:rPr>
                      </w:ins>
                    </m:ctrlPr>
                  </m:sSubPr>
                  <m:e>
                    <m:r>
                      <w:ins w:id="45" w:author="Nathan" w:date="2020-07-27T22:54:00Z">
                        <w:rPr>
                          <w:rFonts w:ascii="Cambria Math" w:hAnsi="Cambria Math"/>
                        </w:rPr>
                        <m:t>X</m:t>
                      </w:ins>
                    </m:r>
                  </m:e>
                  <m:sub>
                    <m:r>
                      <w:ins w:id="46" w:author="Nathan" w:date="2020-07-27T22:54:00Z">
                        <w:rPr>
                          <w:rFonts w:ascii="Cambria Math" w:hAnsi="Cambria Math"/>
                        </w:rPr>
                        <m:t>s</m:t>
                      </w:ins>
                    </m:r>
                  </m:sub>
                </m:sSub>
                <m:r>
                  <w:ins w:id="47" w:author="Nathan" w:date="2020-07-27T22:54:00Z">
                    <w:rPr>
                      <w:rFonts w:ascii="Cambria Math" w:hAnsi="Cambria Math"/>
                    </w:rPr>
                    <m:t>-1)</m:t>
                  </w:ins>
                </m:r>
              </m:num>
              <m:den>
                <m:sSub>
                  <m:sSubPr>
                    <m:ctrlPr>
                      <w:ins w:id="48" w:author="Nathan" w:date="2020-07-27T22:54:00Z">
                        <w:rPr>
                          <w:rFonts w:ascii="Cambria Math" w:hAnsi="Cambria Math"/>
                        </w:rPr>
                      </w:ins>
                    </m:ctrlPr>
                  </m:sSubPr>
                  <m:e>
                    <m:r>
                      <w:ins w:id="49" w:author="Nathan" w:date="2020-07-27T22:54:00Z">
                        <w:rPr>
                          <w:rFonts w:ascii="Cambria Math" w:hAnsi="Cambria Math"/>
                        </w:rPr>
                        <m:t>D</m:t>
                      </w:ins>
                    </m:r>
                  </m:e>
                  <m:sub>
                    <m:r>
                      <w:ins w:id="50" w:author="Nathan" w:date="2020-07-27T22:54:00Z">
                        <w:rPr>
                          <w:rFonts w:ascii="Cambria Math" w:hAnsi="Cambria Math"/>
                        </w:rPr>
                        <m:t>s</m:t>
                      </w:ins>
                    </m:r>
                  </m:sub>
                </m:sSub>
                <m:r>
                  <w:ins w:id="51" w:author="Nathan" w:date="2020-07-27T22:54:00Z">
                    <w:rPr>
                      <w:rFonts w:ascii="Cambria Math" w:hAnsi="Cambria Math"/>
                    </w:rPr>
                    <m:t>(</m:t>
                  </w:ins>
                </m:r>
                <m:sSub>
                  <m:sSubPr>
                    <m:ctrlPr>
                      <w:ins w:id="52" w:author="Nathan" w:date="2020-07-27T22:54:00Z">
                        <w:rPr>
                          <w:rFonts w:ascii="Cambria Math" w:hAnsi="Cambria Math"/>
                        </w:rPr>
                      </w:ins>
                    </m:ctrlPr>
                  </m:sSubPr>
                  <m:e>
                    <m:r>
                      <w:ins w:id="53" w:author="Nathan" w:date="2020-07-27T22:54:00Z">
                        <w:rPr>
                          <w:rFonts w:ascii="Cambria Math" w:hAnsi="Cambria Math"/>
                        </w:rPr>
                        <m:t>D</m:t>
                      </w:ins>
                    </m:r>
                  </m:e>
                  <m:sub>
                    <m:r>
                      <w:ins w:id="54" w:author="Nathan" w:date="2020-07-27T22:54:00Z">
                        <w:rPr>
                          <w:rFonts w:ascii="Cambria Math" w:hAnsi="Cambria Math"/>
                        </w:rPr>
                        <m:t>s</m:t>
                      </w:ins>
                    </m:r>
                  </m:sub>
                </m:sSub>
                <m:r>
                  <w:ins w:id="55" w:author="Nathan" w:date="2020-07-27T22:54:00Z">
                    <w:rPr>
                      <w:rFonts w:ascii="Cambria Math" w:hAnsi="Cambria Math"/>
                    </w:rPr>
                    <m:t>+</m:t>
                  </w:ins>
                </m:r>
                <m:sSub>
                  <m:sSubPr>
                    <m:ctrlPr>
                      <w:ins w:id="56" w:author="Nathan" w:date="2020-07-27T22:54:00Z">
                        <w:rPr>
                          <w:rFonts w:ascii="Cambria Math" w:hAnsi="Cambria Math"/>
                        </w:rPr>
                      </w:ins>
                    </m:ctrlPr>
                  </m:sSubPr>
                  <m:e>
                    <m:r>
                      <w:ins w:id="57" w:author="Nathan" w:date="2020-07-27T22:54:00Z">
                        <w:rPr>
                          <w:rFonts w:ascii="Cambria Math" w:hAnsi="Cambria Math"/>
                        </w:rPr>
                        <m:t>X</m:t>
                      </w:ins>
                    </m:r>
                  </m:e>
                  <m:sub>
                    <m:r>
                      <w:ins w:id="58" w:author="Nathan" w:date="2020-07-27T22:54:00Z">
                        <w:rPr>
                          <w:rFonts w:ascii="Cambria Math" w:hAnsi="Cambria Math"/>
                        </w:rPr>
                        <m:t>s</m:t>
                      </w:ins>
                    </m:r>
                  </m:sub>
                </m:sSub>
                <m:r>
                  <w:ins w:id="59" w:author="Nathan" w:date="2020-07-27T22:54:00Z">
                    <w:rPr>
                      <w:rFonts w:ascii="Cambria Math" w:hAnsi="Cambria Math"/>
                    </w:rPr>
                    <m:t>-1)</m:t>
                  </w:ins>
                </m:r>
              </m:den>
            </m:f>
            <m:r>
              <w:ins w:id="60" w:author="Nathan" w:date="2020-07-27T22:54:00Z">
                <w:rPr>
                  <w:rFonts w:ascii="Cambria Math" w:hAnsi="Cambria Math"/>
                </w:rPr>
                <m:t>+</m:t>
              </w:ins>
            </m:r>
            <m:f>
              <m:fPr>
                <m:ctrlPr>
                  <w:ins w:id="61" w:author="Nathan" w:date="2020-07-27T22:54:00Z">
                    <w:rPr>
                      <w:rFonts w:ascii="Cambria Math" w:hAnsi="Cambria Math"/>
                    </w:rPr>
                  </w:ins>
                </m:ctrlPr>
              </m:fPr>
              <m:num>
                <m:r>
                  <w:ins w:id="62" w:author="Nathan" w:date="2020-07-27T22:54:00Z">
                    <w:rPr>
                      <w:rFonts w:ascii="Cambria Math" w:hAnsi="Cambria Math"/>
                    </w:rPr>
                    <m:t>Y(Y-1)</m:t>
                  </w:ins>
                </m:r>
              </m:num>
              <m:den>
                <m:sSub>
                  <m:sSubPr>
                    <m:ctrlPr>
                      <w:ins w:id="63" w:author="Nathan" w:date="2020-07-27T22:54:00Z">
                        <w:rPr>
                          <w:rFonts w:ascii="Cambria Math" w:hAnsi="Cambria Math"/>
                        </w:rPr>
                      </w:ins>
                    </m:ctrlPr>
                  </m:sSubPr>
                  <m:e>
                    <m:r>
                      <w:ins w:id="64" w:author="Nathan" w:date="2020-07-27T22:54:00Z">
                        <w:rPr>
                          <w:rFonts w:ascii="Cambria Math" w:hAnsi="Cambria Math"/>
                        </w:rPr>
                        <m:t>D</m:t>
                      </w:ins>
                    </m:r>
                  </m:e>
                  <m:sub>
                    <m:r>
                      <w:ins w:id="65" w:author="Nathan" w:date="2020-07-27T22:54:00Z">
                        <w:rPr>
                          <w:rFonts w:ascii="Cambria Math" w:hAnsi="Cambria Math"/>
                        </w:rPr>
                        <m:t>s</m:t>
                      </w:ins>
                    </m:r>
                  </m:sub>
                </m:sSub>
                <m:r>
                  <w:ins w:id="66" w:author="Nathan" w:date="2020-07-27T22:54:00Z">
                    <w:rPr>
                      <w:rFonts w:ascii="Cambria Math" w:hAnsi="Cambria Math"/>
                    </w:rPr>
                    <m:t>(</m:t>
                  </w:ins>
                </m:r>
                <m:sSub>
                  <m:sSubPr>
                    <m:ctrlPr>
                      <w:ins w:id="67" w:author="Nathan" w:date="2020-07-27T22:54:00Z">
                        <w:rPr>
                          <w:rFonts w:ascii="Cambria Math" w:hAnsi="Cambria Math"/>
                        </w:rPr>
                      </w:ins>
                    </m:ctrlPr>
                  </m:sSubPr>
                  <m:e>
                    <m:r>
                      <w:ins w:id="68" w:author="Nathan" w:date="2020-07-27T22:54:00Z">
                        <w:rPr>
                          <w:rFonts w:ascii="Cambria Math" w:hAnsi="Cambria Math"/>
                        </w:rPr>
                        <m:t>D</m:t>
                      </w:ins>
                    </m:r>
                  </m:e>
                  <m:sub>
                    <m:r>
                      <w:ins w:id="69" w:author="Nathan" w:date="2020-07-27T22:54:00Z">
                        <w:rPr>
                          <w:rFonts w:ascii="Cambria Math" w:hAnsi="Cambria Math"/>
                        </w:rPr>
                        <m:t>s</m:t>
                      </w:ins>
                    </m:r>
                  </m:sub>
                </m:sSub>
                <m:r>
                  <w:ins w:id="70" w:author="Nathan" w:date="2020-07-27T22:54:00Z">
                    <w:rPr>
                      <w:rFonts w:ascii="Cambria Math" w:hAnsi="Cambria Math"/>
                    </w:rPr>
                    <m:t>+Y-1)</m:t>
                  </w:ins>
                </m:r>
              </m:den>
            </m:f>
          </m:e>
        </m:d>
      </m:oMath>
      <w:ins w:id="71" w:author="Nathan" w:date="2020-07-27T22:54:00Z">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ins>
    </w:p>
    <w:p w14:paraId="612928AA" w14:textId="77777777" w:rsidR="0004037A" w:rsidRDefault="0004037A" w:rsidP="0004037A">
      <w:pPr>
        <w:pStyle w:val="FirstParagraph"/>
        <w:jc w:val="center"/>
        <w:rPr>
          <w:ins w:id="72" w:author="Nathan" w:date="2020-07-27T22:55:00Z"/>
          <w:rFonts w:eastAsiaTheme="minorEastAsia"/>
        </w:rPr>
      </w:pPr>
      <m:oMath>
        <m:r>
          <w:ins w:id="73" w:author="Nathan" w:date="2020-07-27T22:54:00Z">
            <w:rPr>
              <w:rFonts w:ascii="Cambria Math" w:hAnsi="Cambria Math"/>
            </w:rPr>
            <m:t>P(AA)=</m:t>
          </w:ins>
        </m:r>
        <m:sSub>
          <m:sSubPr>
            <m:ctrlPr>
              <w:ins w:id="74" w:author="Nathan" w:date="2020-07-27T22:54:00Z">
                <w:rPr>
                  <w:rFonts w:ascii="Cambria Math" w:hAnsi="Cambria Math"/>
                </w:rPr>
              </w:ins>
            </m:ctrlPr>
          </m:sSubPr>
          <m:e>
            <m:r>
              <w:ins w:id="75" w:author="Nathan" w:date="2020-07-27T22:54:00Z">
                <w:rPr>
                  <w:rFonts w:ascii="Cambria Math" w:hAnsi="Cambria Math"/>
                </w:rPr>
                <m:t>μ</m:t>
              </w:ins>
            </m:r>
          </m:e>
          <m:sub>
            <m:r>
              <w:ins w:id="76" w:author="Nathan" w:date="2020-07-27T22:54:00Z">
                <w:rPr>
                  <w:rFonts w:ascii="Cambria Math" w:hAnsi="Cambria Math"/>
                </w:rPr>
                <m:t>d</m:t>
              </w:ins>
            </m:r>
          </m:sub>
        </m:sSub>
        <m:f>
          <m:fPr>
            <m:ctrlPr>
              <w:ins w:id="77" w:author="Nathan" w:date="2020-07-27T22:54:00Z">
                <w:rPr>
                  <w:rFonts w:ascii="Cambria Math" w:hAnsi="Cambria Math"/>
                </w:rPr>
              </w:ins>
            </m:ctrlPr>
          </m:fPr>
          <m:num>
            <m:sSub>
              <m:sSubPr>
                <m:ctrlPr>
                  <w:ins w:id="78" w:author="Nathan" w:date="2020-07-27T22:54:00Z">
                    <w:rPr>
                      <w:rFonts w:ascii="Cambria Math" w:hAnsi="Cambria Math"/>
                    </w:rPr>
                  </w:ins>
                </m:ctrlPr>
              </m:sSubPr>
              <m:e>
                <m:r>
                  <w:ins w:id="79" w:author="Nathan" w:date="2020-07-27T22:54:00Z">
                    <w:rPr>
                      <w:rFonts w:ascii="Cambria Math" w:hAnsi="Cambria Math"/>
                    </w:rPr>
                    <m:t>D</m:t>
                  </w:ins>
                </m:r>
              </m:e>
              <m:sub>
                <m:r>
                  <w:ins w:id="80" w:author="Nathan" w:date="2020-07-27T22:54:00Z">
                    <w:rPr>
                      <w:rFonts w:ascii="Cambria Math" w:hAnsi="Cambria Math"/>
                    </w:rPr>
                    <m:t>a</m:t>
                  </w:ins>
                </m:r>
              </m:sub>
            </m:sSub>
            <m:r>
              <w:ins w:id="81" w:author="Nathan" w:date="2020-07-27T22:54:00Z">
                <w:rPr>
                  <w:rFonts w:ascii="Cambria Math" w:hAnsi="Cambria Math"/>
                </w:rPr>
                <m:t>(</m:t>
              </w:ins>
            </m:r>
            <m:sSub>
              <m:sSubPr>
                <m:ctrlPr>
                  <w:ins w:id="82" w:author="Nathan" w:date="2020-07-27T22:54:00Z">
                    <w:rPr>
                      <w:rFonts w:ascii="Cambria Math" w:hAnsi="Cambria Math"/>
                    </w:rPr>
                  </w:ins>
                </m:ctrlPr>
              </m:sSubPr>
              <m:e>
                <m:r>
                  <w:ins w:id="83" w:author="Nathan" w:date="2020-07-27T22:54:00Z">
                    <w:rPr>
                      <w:rFonts w:ascii="Cambria Math" w:hAnsi="Cambria Math"/>
                    </w:rPr>
                    <m:t>D</m:t>
                  </w:ins>
                </m:r>
              </m:e>
              <m:sub>
                <m:r>
                  <w:ins w:id="84" w:author="Nathan" w:date="2020-07-27T22:54:00Z">
                    <w:rPr>
                      <w:rFonts w:ascii="Cambria Math" w:hAnsi="Cambria Math"/>
                    </w:rPr>
                    <m:t>a</m:t>
                  </w:ins>
                </m:r>
              </m:sub>
            </m:sSub>
            <m:r>
              <w:ins w:id="85" w:author="Nathan" w:date="2020-07-27T22:54:00Z">
                <w:rPr>
                  <w:rFonts w:ascii="Cambria Math" w:hAnsi="Cambria Math"/>
                </w:rPr>
                <m:t>-2)</m:t>
              </w:ins>
            </m:r>
          </m:num>
          <m:den>
            <m:sSub>
              <m:sSubPr>
                <m:ctrlPr>
                  <w:ins w:id="86" w:author="Nathan" w:date="2020-07-27T22:54:00Z">
                    <w:rPr>
                      <w:rFonts w:ascii="Cambria Math" w:hAnsi="Cambria Math"/>
                    </w:rPr>
                  </w:ins>
                </m:ctrlPr>
              </m:sSubPr>
              <m:e>
                <m:r>
                  <w:ins w:id="87" w:author="Nathan" w:date="2020-07-27T22:54:00Z">
                    <w:rPr>
                      <w:rFonts w:ascii="Cambria Math" w:hAnsi="Cambria Math"/>
                    </w:rPr>
                    <m:t>D</m:t>
                  </w:ins>
                </m:r>
              </m:e>
              <m:sub>
                <m:r>
                  <w:ins w:id="88" w:author="Nathan" w:date="2020-07-27T22:54:00Z">
                    <w:rPr>
                      <w:rFonts w:ascii="Cambria Math" w:hAnsi="Cambria Math"/>
                    </w:rPr>
                    <m:t>d</m:t>
                  </w:ins>
                </m:r>
              </m:sub>
            </m:sSub>
            <m:r>
              <w:ins w:id="89" w:author="Nathan" w:date="2020-07-27T22:54:00Z">
                <w:rPr>
                  <w:rFonts w:ascii="Cambria Math" w:hAnsi="Cambria Math"/>
                </w:rPr>
                <m:t>(</m:t>
              </w:ins>
            </m:r>
            <m:sSub>
              <m:sSubPr>
                <m:ctrlPr>
                  <w:ins w:id="90" w:author="Nathan" w:date="2020-07-27T22:54:00Z">
                    <w:rPr>
                      <w:rFonts w:ascii="Cambria Math" w:hAnsi="Cambria Math"/>
                    </w:rPr>
                  </w:ins>
                </m:ctrlPr>
              </m:sSubPr>
              <m:e>
                <m:r>
                  <w:ins w:id="91" w:author="Nathan" w:date="2020-07-27T22:54:00Z">
                    <w:rPr>
                      <w:rFonts w:ascii="Cambria Math" w:hAnsi="Cambria Math"/>
                    </w:rPr>
                    <m:t>D</m:t>
                  </w:ins>
                </m:r>
              </m:e>
              <m:sub>
                <m:r>
                  <w:ins w:id="92" w:author="Nathan" w:date="2020-07-27T22:54:00Z">
                    <w:rPr>
                      <w:rFonts w:ascii="Cambria Math" w:hAnsi="Cambria Math"/>
                    </w:rPr>
                    <m:t>d</m:t>
                  </w:ins>
                </m:r>
              </m:sub>
            </m:sSub>
            <m:r>
              <w:ins w:id="93" w:author="Nathan" w:date="2020-07-27T22:54:00Z">
                <w:rPr>
                  <w:rFonts w:ascii="Cambria Math" w:hAnsi="Cambria Math"/>
                </w:rPr>
                <m:t>-2)</m:t>
              </w:ins>
            </m:r>
          </m:den>
        </m:f>
        <m:r>
          <w:ins w:id="94" w:author="Nathan" w:date="2020-07-27T22:54:00Z">
            <w:rPr>
              <w:rFonts w:ascii="Cambria Math" w:hAnsi="Cambria Math"/>
            </w:rPr>
            <m:t>+(1-</m:t>
          </w:ins>
        </m:r>
        <m:sSub>
          <m:sSubPr>
            <m:ctrlPr>
              <w:ins w:id="95" w:author="Nathan" w:date="2020-07-27T22:54:00Z">
                <w:rPr>
                  <w:rFonts w:ascii="Cambria Math" w:hAnsi="Cambria Math"/>
                </w:rPr>
              </w:ins>
            </m:ctrlPr>
          </m:sSubPr>
          <m:e>
            <m:r>
              <w:ins w:id="96" w:author="Nathan" w:date="2020-07-27T22:54:00Z">
                <w:rPr>
                  <w:rFonts w:ascii="Cambria Math" w:hAnsi="Cambria Math"/>
                </w:rPr>
                <m:t>μ</m:t>
              </w:ins>
            </m:r>
          </m:e>
          <m:sub>
            <m:r>
              <w:ins w:id="97" w:author="Nathan" w:date="2020-07-27T22:54:00Z">
                <w:rPr>
                  <w:rFonts w:ascii="Cambria Math" w:hAnsi="Cambria Math"/>
                </w:rPr>
                <m:t>d</m:t>
              </w:ins>
            </m:r>
          </m:sub>
        </m:sSub>
        <m:r>
          <w:ins w:id="98" w:author="Nathan" w:date="2020-07-27T22:54:00Z">
            <w:rPr>
              <w:rFonts w:ascii="Cambria Math" w:hAnsi="Cambria Math"/>
            </w:rPr>
            <m:t>)</m:t>
          </w:ins>
        </m:r>
        <m:f>
          <m:fPr>
            <m:ctrlPr>
              <w:ins w:id="99" w:author="Nathan" w:date="2020-07-27T22:54:00Z">
                <w:rPr>
                  <w:rFonts w:ascii="Cambria Math" w:hAnsi="Cambria Math"/>
                </w:rPr>
              </w:ins>
            </m:ctrlPr>
          </m:fPr>
          <m:num>
            <m:sSub>
              <m:sSubPr>
                <m:ctrlPr>
                  <w:ins w:id="100" w:author="Nathan" w:date="2020-07-27T22:54:00Z">
                    <w:rPr>
                      <w:rFonts w:ascii="Cambria Math" w:hAnsi="Cambria Math"/>
                    </w:rPr>
                  </w:ins>
                </m:ctrlPr>
              </m:sSubPr>
              <m:e>
                <m:r>
                  <w:ins w:id="101" w:author="Nathan" w:date="2020-07-27T22:54:00Z">
                    <w:rPr>
                      <w:rFonts w:ascii="Cambria Math" w:hAnsi="Cambria Math"/>
                    </w:rPr>
                    <m:t>D</m:t>
                  </w:ins>
                </m:r>
              </m:e>
              <m:sub>
                <m:r>
                  <w:ins w:id="102" w:author="Nathan" w:date="2020-07-27T22:54:00Z">
                    <w:rPr>
                      <w:rFonts w:ascii="Cambria Math" w:hAnsi="Cambria Math"/>
                    </w:rPr>
                    <m:t>a</m:t>
                  </w:ins>
                </m:r>
              </m:sub>
            </m:sSub>
            <m:r>
              <w:ins w:id="103" w:author="Nathan" w:date="2020-07-27T22:54:00Z">
                <w:rPr>
                  <w:rFonts w:ascii="Cambria Math" w:hAnsi="Cambria Math"/>
                </w:rPr>
                <m:t>(</m:t>
              </w:ins>
            </m:r>
            <m:sSub>
              <m:sSubPr>
                <m:ctrlPr>
                  <w:ins w:id="104" w:author="Nathan" w:date="2020-07-27T22:54:00Z">
                    <w:rPr>
                      <w:rFonts w:ascii="Cambria Math" w:hAnsi="Cambria Math"/>
                    </w:rPr>
                  </w:ins>
                </m:ctrlPr>
              </m:sSubPr>
              <m:e>
                <m:r>
                  <w:ins w:id="105" w:author="Nathan" w:date="2020-07-27T22:54:00Z">
                    <w:rPr>
                      <w:rFonts w:ascii="Cambria Math" w:hAnsi="Cambria Math"/>
                    </w:rPr>
                    <m:t>D</m:t>
                  </w:ins>
                </m:r>
              </m:e>
              <m:sub>
                <m:r>
                  <w:ins w:id="106" w:author="Nathan" w:date="2020-07-27T22:54:00Z">
                    <w:rPr>
                      <w:rFonts w:ascii="Cambria Math" w:hAnsi="Cambria Math"/>
                    </w:rPr>
                    <m:t>a</m:t>
                  </w:ins>
                </m:r>
              </m:sub>
            </m:sSub>
            <m:r>
              <w:ins w:id="107" w:author="Nathan" w:date="2020-07-27T22:54:00Z">
                <w:rPr>
                  <w:rFonts w:ascii="Cambria Math" w:hAnsi="Cambria Math"/>
                </w:rPr>
                <m:t>-2)</m:t>
              </w:ins>
            </m:r>
          </m:num>
          <m:den>
            <m:sSub>
              <m:sSubPr>
                <m:ctrlPr>
                  <w:ins w:id="108" w:author="Nathan" w:date="2020-07-27T22:54:00Z">
                    <w:rPr>
                      <w:rFonts w:ascii="Cambria Math" w:hAnsi="Cambria Math"/>
                    </w:rPr>
                  </w:ins>
                </m:ctrlPr>
              </m:sSubPr>
              <m:e>
                <m:r>
                  <w:ins w:id="109" w:author="Nathan" w:date="2020-07-27T22:54:00Z">
                    <w:rPr>
                      <w:rFonts w:ascii="Cambria Math" w:hAnsi="Cambria Math"/>
                    </w:rPr>
                    <m:t>D</m:t>
                  </w:ins>
                </m:r>
              </m:e>
              <m:sub>
                <m:r>
                  <w:ins w:id="110" w:author="Nathan" w:date="2020-07-27T22:54:00Z">
                    <w:rPr>
                      <w:rFonts w:ascii="Cambria Math" w:hAnsi="Cambria Math"/>
                    </w:rPr>
                    <m:t>s</m:t>
                  </w:ins>
                </m:r>
              </m:sub>
            </m:sSub>
            <m:r>
              <w:ins w:id="111" w:author="Nathan" w:date="2020-07-27T22:54:00Z">
                <w:rPr>
                  <w:rFonts w:ascii="Cambria Math" w:hAnsi="Cambria Math"/>
                </w:rPr>
                <m:t>(</m:t>
              </w:ins>
            </m:r>
            <m:sSub>
              <m:sSubPr>
                <m:ctrlPr>
                  <w:ins w:id="112" w:author="Nathan" w:date="2020-07-27T22:54:00Z">
                    <w:rPr>
                      <w:rFonts w:ascii="Cambria Math" w:hAnsi="Cambria Math"/>
                    </w:rPr>
                  </w:ins>
                </m:ctrlPr>
              </m:sSubPr>
              <m:e>
                <m:r>
                  <w:ins w:id="113" w:author="Nathan" w:date="2020-07-27T22:54:00Z">
                    <w:rPr>
                      <w:rFonts w:ascii="Cambria Math" w:hAnsi="Cambria Math"/>
                    </w:rPr>
                    <m:t>D</m:t>
                  </w:ins>
                </m:r>
              </m:e>
              <m:sub>
                <m:r>
                  <w:ins w:id="114" w:author="Nathan" w:date="2020-07-27T22:54:00Z">
                    <w:rPr>
                      <w:rFonts w:ascii="Cambria Math" w:hAnsi="Cambria Math"/>
                    </w:rPr>
                    <m:t>s</m:t>
                  </w:ins>
                </m:r>
              </m:sub>
            </m:sSub>
            <m:r>
              <w:ins w:id="115" w:author="Nathan" w:date="2020-07-27T22:54:00Z">
                <w:rPr>
                  <w:rFonts w:ascii="Cambria Math" w:hAnsi="Cambria Math"/>
                </w:rPr>
                <m:t>-2)</m:t>
              </w:ins>
            </m:r>
          </m:den>
        </m:f>
      </m:oMath>
      <w:ins w:id="116" w:author="Nathan" w:date="2020-07-27T22:54:00Z">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ins>
    </w:p>
    <w:p w14:paraId="7D426B9E" w14:textId="77777777" w:rsidR="0004037A" w:rsidRPr="009C7866" w:rsidRDefault="0004037A" w:rsidP="0004037A">
      <w:pPr>
        <w:pStyle w:val="BodyText"/>
        <w:rPr>
          <w:ins w:id="117" w:author="Nathan" w:date="2020-07-27T22:57:00Z"/>
        </w:rPr>
      </w:pPr>
      <w:ins w:id="118" w:author="Nathan" w:date="2020-07-27T22:57:00Z">
        <w:r w:rsidRPr="009C7866">
          <w:lastRenderedPageBreak/>
          <w:t xml:space="preserve">Given a species with </w:t>
        </w:r>
      </w:ins>
      <m:oMath>
        <m:sSub>
          <m:sSubPr>
            <m:ctrlPr>
              <w:ins w:id="119" w:author="Nathan" w:date="2020-07-27T22:57:00Z">
                <w:rPr>
                  <w:rFonts w:ascii="Cambria Math" w:hAnsi="Cambria Math"/>
                </w:rPr>
              </w:ins>
            </m:ctrlPr>
          </m:sSubPr>
          <m:e>
            <m:r>
              <w:ins w:id="120" w:author="Nathan" w:date="2020-07-27T22:57:00Z">
                <w:rPr>
                  <w:rFonts w:ascii="Cambria Math" w:hAnsi="Cambria Math"/>
                </w:rPr>
                <m:t>D</m:t>
              </w:ins>
            </m:r>
          </m:e>
          <m:sub>
            <m:r>
              <w:ins w:id="121" w:author="Nathan" w:date="2020-07-27T22:57:00Z">
                <w:rPr>
                  <w:rFonts w:ascii="Cambria Math" w:hAnsi="Cambria Math"/>
                </w:rPr>
                <m:t>a</m:t>
              </w:ins>
            </m:r>
          </m:sub>
        </m:sSub>
      </m:oMath>
      <w:ins w:id="122" w:author="Nathan" w:date="2020-07-27T22:57:00Z">
        <w:r w:rsidRPr="009C7866">
          <w:rPr>
            <w:rFonts w:eastAsiaTheme="minorEastAsia"/>
          </w:rPr>
          <w:t xml:space="preserve"> diploid autosome count, </w:t>
        </w:r>
      </w:ins>
      <m:oMath>
        <m:sSub>
          <m:sSubPr>
            <m:ctrlPr>
              <w:ins w:id="123" w:author="Nathan" w:date="2020-07-27T22:57:00Z">
                <w:rPr>
                  <w:rFonts w:ascii="Cambria Math" w:hAnsi="Cambria Math"/>
                </w:rPr>
              </w:ins>
            </m:ctrlPr>
          </m:sSubPr>
          <m:e>
            <m:r>
              <w:ins w:id="124" w:author="Nathan" w:date="2020-07-27T22:57:00Z">
                <w:rPr>
                  <w:rFonts w:ascii="Cambria Math" w:hAnsi="Cambria Math"/>
                </w:rPr>
                <m:t>X</m:t>
              </w:ins>
            </m:r>
          </m:e>
          <m:sub>
            <m:r>
              <w:ins w:id="125" w:author="Nathan" w:date="2020-07-27T22:57:00Z">
                <w:rPr>
                  <w:rFonts w:ascii="Cambria Math" w:hAnsi="Cambria Math"/>
                </w:rPr>
                <m:t>s</m:t>
              </w:ins>
            </m:r>
          </m:sub>
        </m:sSub>
      </m:oMath>
      <w:ins w:id="126" w:author="Nathan" w:date="2020-07-27T22:57:00Z">
        <w:r w:rsidRPr="009C7866">
          <w:rPr>
            <w:rFonts w:eastAsiaTheme="minorEastAsia"/>
          </w:rPr>
          <w:t xml:space="preserve"> X chromosome count in males, </w:t>
        </w:r>
      </w:ins>
      <m:oMath>
        <m:r>
          <w:ins w:id="127" w:author="Nathan" w:date="2020-07-27T22:57:00Z">
            <w:rPr>
              <w:rFonts w:ascii="Cambria Math" w:hAnsi="Cambria Math"/>
            </w:rPr>
            <m:t>Y</m:t>
          </w:ins>
        </m:r>
      </m:oMath>
      <w:ins w:id="128" w:author="Nathan" w:date="2020-07-27T22:57:00Z">
        <w:r w:rsidRPr="009C7866">
          <w:rPr>
            <w:rFonts w:eastAsiaTheme="minorEastAsia"/>
          </w:rPr>
          <w:t xml:space="preserve"> Y chromosome count in males, </w:t>
        </w:r>
      </w:ins>
      <m:oMath>
        <m:sSub>
          <m:sSubPr>
            <m:ctrlPr>
              <w:ins w:id="129" w:author="Nathan" w:date="2020-07-27T22:57:00Z">
                <w:rPr>
                  <w:rFonts w:ascii="Cambria Math" w:hAnsi="Cambria Math"/>
                </w:rPr>
              </w:ins>
            </m:ctrlPr>
          </m:sSubPr>
          <m:e>
            <m:r>
              <w:ins w:id="130" w:author="Nathan" w:date="2020-07-27T22:57:00Z">
                <w:rPr>
                  <w:rFonts w:ascii="Cambria Math" w:hAnsi="Cambria Math"/>
                </w:rPr>
                <m:t>D</m:t>
              </w:ins>
            </m:r>
          </m:e>
          <m:sub>
            <m:r>
              <w:ins w:id="131" w:author="Nathan" w:date="2020-07-27T22:57:00Z">
                <w:rPr>
                  <w:rFonts w:ascii="Cambria Math" w:hAnsi="Cambria Math"/>
                </w:rPr>
                <m:t>d</m:t>
              </w:ins>
            </m:r>
          </m:sub>
        </m:sSub>
      </m:oMath>
      <w:ins w:id="132" w:author="Nathan" w:date="2020-07-27T22:57:00Z">
        <w:r w:rsidRPr="009C7866">
          <w:rPr>
            <w:rFonts w:eastAsiaTheme="minorEastAsia"/>
          </w:rPr>
          <w:t xml:space="preserve"> female diploid number, and </w:t>
        </w:r>
      </w:ins>
      <m:oMath>
        <m:sSub>
          <m:sSubPr>
            <m:ctrlPr>
              <w:ins w:id="133" w:author="Nathan" w:date="2020-07-27T22:57:00Z">
                <w:rPr>
                  <w:rFonts w:ascii="Cambria Math" w:hAnsi="Cambria Math"/>
                </w:rPr>
              </w:ins>
            </m:ctrlPr>
          </m:sSubPr>
          <m:e>
            <m:r>
              <w:ins w:id="134" w:author="Nathan" w:date="2020-07-27T22:57:00Z">
                <w:rPr>
                  <w:rFonts w:ascii="Cambria Math" w:hAnsi="Cambria Math"/>
                </w:rPr>
                <m:t>D</m:t>
              </w:ins>
            </m:r>
          </m:e>
          <m:sub>
            <m:r>
              <w:ins w:id="135" w:author="Nathan" w:date="2020-07-27T22:57:00Z">
                <w:rPr>
                  <w:rFonts w:ascii="Cambria Math" w:hAnsi="Cambria Math"/>
                </w:rPr>
                <m:t>s</m:t>
              </w:ins>
            </m:r>
          </m:sub>
        </m:sSub>
        <m:r>
          <w:ins w:id="136" w:author="Nathan" w:date="2020-07-27T22:57:00Z">
            <w:rPr>
              <w:rFonts w:ascii="Cambria Math" w:hAnsi="Cambria Math"/>
            </w:rPr>
            <m:t xml:space="preserve"> </m:t>
          </w:ins>
        </m:r>
      </m:oMath>
      <w:ins w:id="137" w:author="Nathan" w:date="2020-07-27T22:57:00Z">
        <w:r w:rsidRPr="009C7866">
          <w:rPr>
            <w:rFonts w:eastAsiaTheme="minorEastAsia"/>
          </w:rPr>
          <w:t xml:space="preserve">male diploid number, </w:t>
        </w:r>
      </w:ins>
    </w:p>
    <w:p w14:paraId="7E0B959F" w14:textId="5C64EEFD" w:rsidR="0004037A" w:rsidRDefault="0004037A" w:rsidP="007E14CF">
      <w:pPr>
        <w:pStyle w:val="BodyText"/>
        <w:rPr>
          <w:ins w:id="138" w:author="Nathan" w:date="2020-07-27T22:57:00Z"/>
          <w:rFonts w:eastAsiaTheme="minorEastAsia"/>
        </w:rPr>
      </w:pPr>
      <w:ins w:id="139" w:author="Nathan" w:date="2020-07-27T22:57:00Z">
        <w:r w:rsidRPr="009C7866">
          <w:rPr>
            <w:rFonts w:eastAsiaTheme="minorEastAsia"/>
          </w:rPr>
          <w:t xml:space="preserve">Each fraction </w:t>
        </w:r>
        <w:r w:rsidRPr="009C7866">
          <w:t xml:space="preserve">represents the probability of two types of chromosomes fusing using a counting argument. For instance, the faction </w:t>
        </w:r>
      </w:ins>
      <m:oMath>
        <m:f>
          <m:fPr>
            <m:ctrlPr>
              <w:ins w:id="140" w:author="Nathan" w:date="2020-07-27T22:57:00Z">
                <w:rPr>
                  <w:rFonts w:ascii="Cambria Math" w:hAnsi="Cambria Math"/>
                </w:rPr>
              </w:ins>
            </m:ctrlPr>
          </m:fPr>
          <m:num>
            <m:sSub>
              <m:sSubPr>
                <m:ctrlPr>
                  <w:ins w:id="141" w:author="Nathan" w:date="2020-07-27T22:57:00Z">
                    <w:rPr>
                      <w:rFonts w:ascii="Cambria Math" w:hAnsi="Cambria Math"/>
                    </w:rPr>
                  </w:ins>
                </m:ctrlPr>
              </m:sSubPr>
              <m:e>
                <m:r>
                  <w:ins w:id="142" w:author="Nathan" w:date="2020-07-27T22:57:00Z">
                    <w:rPr>
                      <w:rFonts w:ascii="Cambria Math" w:hAnsi="Cambria Math"/>
                    </w:rPr>
                    <m:t>D</m:t>
                  </w:ins>
                </m:r>
              </m:e>
              <m:sub>
                <m:r>
                  <w:ins w:id="143" w:author="Nathan" w:date="2020-07-27T22:57:00Z">
                    <w:rPr>
                      <w:rFonts w:ascii="Cambria Math" w:hAnsi="Cambria Math"/>
                    </w:rPr>
                    <m:t>a</m:t>
                  </w:ins>
                </m:r>
              </m:sub>
            </m:sSub>
            <m:r>
              <w:ins w:id="144" w:author="Nathan" w:date="2020-07-27T22:57:00Z">
                <w:rPr>
                  <w:rFonts w:ascii="Cambria Math" w:hAnsi="Cambria Math"/>
                </w:rPr>
                <m:t>(</m:t>
              </w:ins>
            </m:r>
            <m:sSub>
              <m:sSubPr>
                <m:ctrlPr>
                  <w:ins w:id="145" w:author="Nathan" w:date="2020-07-27T22:57:00Z">
                    <w:rPr>
                      <w:rFonts w:ascii="Cambria Math" w:hAnsi="Cambria Math"/>
                    </w:rPr>
                  </w:ins>
                </m:ctrlPr>
              </m:sSubPr>
              <m:e>
                <m:r>
                  <w:ins w:id="146" w:author="Nathan" w:date="2020-07-27T22:57:00Z">
                    <w:rPr>
                      <w:rFonts w:ascii="Cambria Math" w:hAnsi="Cambria Math"/>
                    </w:rPr>
                    <m:t>D</m:t>
                  </w:ins>
                </m:r>
              </m:e>
              <m:sub>
                <m:r>
                  <w:ins w:id="147" w:author="Nathan" w:date="2020-07-27T22:57:00Z">
                    <w:rPr>
                      <w:rFonts w:ascii="Cambria Math" w:hAnsi="Cambria Math"/>
                    </w:rPr>
                    <m:t>a</m:t>
                  </w:ins>
                </m:r>
              </m:sub>
            </m:sSub>
            <m:r>
              <w:ins w:id="148" w:author="Nathan" w:date="2020-07-27T22:57:00Z">
                <w:rPr>
                  <w:rFonts w:ascii="Cambria Math" w:hAnsi="Cambria Math"/>
                </w:rPr>
                <m:t>-2)</m:t>
              </w:ins>
            </m:r>
          </m:num>
          <m:den>
            <m:sSub>
              <m:sSubPr>
                <m:ctrlPr>
                  <w:ins w:id="149" w:author="Nathan" w:date="2020-07-27T22:57:00Z">
                    <w:rPr>
                      <w:rFonts w:ascii="Cambria Math" w:hAnsi="Cambria Math"/>
                    </w:rPr>
                  </w:ins>
                </m:ctrlPr>
              </m:sSubPr>
              <m:e>
                <m:r>
                  <w:ins w:id="150" w:author="Nathan" w:date="2020-07-27T22:57:00Z">
                    <w:rPr>
                      <w:rFonts w:ascii="Cambria Math" w:hAnsi="Cambria Math"/>
                    </w:rPr>
                    <m:t>D</m:t>
                  </w:ins>
                </m:r>
              </m:e>
              <m:sub>
                <m:r>
                  <w:ins w:id="151" w:author="Nathan" w:date="2020-07-27T22:57:00Z">
                    <w:rPr>
                      <w:rFonts w:ascii="Cambria Math" w:hAnsi="Cambria Math"/>
                    </w:rPr>
                    <m:t>s</m:t>
                  </w:ins>
                </m:r>
              </m:sub>
            </m:sSub>
            <m:r>
              <w:ins w:id="152" w:author="Nathan" w:date="2020-07-27T22:57:00Z">
                <w:rPr>
                  <w:rFonts w:ascii="Cambria Math" w:hAnsi="Cambria Math"/>
                </w:rPr>
                <m:t>(</m:t>
              </w:ins>
            </m:r>
            <m:sSub>
              <m:sSubPr>
                <m:ctrlPr>
                  <w:ins w:id="153" w:author="Nathan" w:date="2020-07-27T22:57:00Z">
                    <w:rPr>
                      <w:rFonts w:ascii="Cambria Math" w:hAnsi="Cambria Math"/>
                    </w:rPr>
                  </w:ins>
                </m:ctrlPr>
              </m:sSubPr>
              <m:e>
                <m:r>
                  <w:ins w:id="154" w:author="Nathan" w:date="2020-07-27T22:57:00Z">
                    <w:rPr>
                      <w:rFonts w:ascii="Cambria Math" w:hAnsi="Cambria Math"/>
                    </w:rPr>
                    <m:t>D</m:t>
                  </w:ins>
                </m:r>
              </m:e>
              <m:sub>
                <m:r>
                  <w:ins w:id="155" w:author="Nathan" w:date="2020-07-27T22:57:00Z">
                    <w:rPr>
                      <w:rFonts w:ascii="Cambria Math" w:hAnsi="Cambria Math"/>
                    </w:rPr>
                    <m:t>s</m:t>
                  </w:ins>
                </m:r>
              </m:sub>
            </m:sSub>
            <m:r>
              <w:ins w:id="156" w:author="Nathan" w:date="2020-07-27T22:57:00Z">
                <w:rPr>
                  <w:rFonts w:ascii="Cambria Math" w:hAnsi="Cambria Math"/>
                </w:rPr>
                <m:t>-2)</m:t>
              </w:ins>
            </m:r>
          </m:den>
        </m:f>
      </m:oMath>
      <w:ins w:id="157" w:author="Nathan" w:date="2020-07-27T22:57:00Z">
        <w:r w:rsidRPr="009C7866">
          <w:rPr>
            <w:rFonts w:eastAsiaTheme="minorEastAsia"/>
          </w:rPr>
          <w:t xml:space="preserve">  represents</w:t>
        </w:r>
      </w:ins>
      <m:oMath>
        <m:r>
          <w:ins w:id="158" w:author="Nathan" w:date="2020-07-27T22:57:00Z">
            <w:rPr>
              <w:rFonts w:ascii="Cambria Math" w:hAnsi="Cambria Math"/>
            </w:rPr>
            <m:t xml:space="preserve"> P(</m:t>
          </w:ins>
        </m:r>
        <m:sSub>
          <m:sSubPr>
            <m:ctrlPr>
              <w:ins w:id="159" w:author="Nathan" w:date="2020-07-27T22:57:00Z">
                <w:rPr>
                  <w:rFonts w:ascii="Cambria Math" w:hAnsi="Cambria Math"/>
                  <w:i/>
                </w:rPr>
              </w:ins>
            </m:ctrlPr>
          </m:sSubPr>
          <m:e>
            <m:r>
              <w:ins w:id="160" w:author="Nathan" w:date="2020-07-27T22:57:00Z">
                <m:rPr>
                  <m:sty m:val="p"/>
                </m:rPr>
                <w:rPr>
                  <w:rFonts w:ascii="Cambria Math" w:hAnsi="Cambria Math"/>
                </w:rPr>
                <m:t>AA</m:t>
              </w:ins>
            </m:r>
          </m:e>
          <m:sub>
            <m:r>
              <w:ins w:id="161" w:author="Nathan" w:date="2020-07-27T22:57:00Z">
                <w:rPr>
                  <w:rFonts w:ascii="Cambria Math" w:hAnsi="Cambria Math"/>
                </w:rPr>
                <m:t>s</m:t>
              </w:ins>
            </m:r>
          </m:sub>
        </m:sSub>
        <m:r>
          <w:ins w:id="162" w:author="Nathan" w:date="2020-07-27T22:57:00Z">
            <w:rPr>
              <w:rFonts w:ascii="Cambria Math" w:hAnsi="Cambria Math"/>
            </w:rPr>
            <m:t>)</m:t>
          </w:ins>
        </m:r>
      </m:oMath>
      <w:ins w:id="163" w:author="Nathan" w:date="2020-07-27T22:57:00Z">
        <w:r w:rsidRPr="009C7866">
          <w:rPr>
            <w:rFonts w:eastAsiaTheme="minorEastAsia"/>
          </w:rPr>
          <w:t xml:space="preserve"> in [</w:t>
        </w:r>
      </w:ins>
      <w:ins w:id="164" w:author="Nathan" w:date="2020-07-27T23:02:00Z">
        <w:r w:rsidR="00176330">
          <w:rPr>
            <w:rFonts w:eastAsiaTheme="minorEastAsia"/>
          </w:rPr>
          <w:t>3</w:t>
        </w:r>
      </w:ins>
      <w:ins w:id="165" w:author="Nathan" w:date="2020-07-27T22:57:00Z">
        <w:r w:rsidRPr="009C7866">
          <w:rPr>
            <w:rFonts w:eastAsiaTheme="minorEastAsia"/>
          </w:rPr>
          <w:t xml:space="preserve">] and can be more intuitively written as </w:t>
        </w:r>
      </w:ins>
      <m:oMath>
        <m:f>
          <m:fPr>
            <m:ctrlPr>
              <w:ins w:id="166" w:author="Nathan" w:date="2020-07-27T22:57:00Z">
                <w:rPr>
                  <w:rFonts w:ascii="Cambria Math" w:hAnsi="Cambria Math"/>
                </w:rPr>
              </w:ins>
            </m:ctrlPr>
          </m:fPr>
          <m:num>
            <m:sSub>
              <m:sSubPr>
                <m:ctrlPr>
                  <w:ins w:id="167" w:author="Nathan" w:date="2020-07-27T22:57:00Z">
                    <w:rPr>
                      <w:rFonts w:ascii="Cambria Math" w:hAnsi="Cambria Math"/>
                    </w:rPr>
                  </w:ins>
                </m:ctrlPr>
              </m:sSubPr>
              <m:e>
                <m:r>
                  <w:ins w:id="168" w:author="Nathan" w:date="2020-07-27T22:57:00Z">
                    <w:rPr>
                      <w:rFonts w:ascii="Cambria Math" w:hAnsi="Cambria Math"/>
                    </w:rPr>
                    <m:t>D</m:t>
                  </w:ins>
                </m:r>
              </m:e>
              <m:sub>
                <m:r>
                  <w:ins w:id="169" w:author="Nathan" w:date="2020-07-27T22:57:00Z">
                    <w:rPr>
                      <w:rFonts w:ascii="Cambria Math" w:hAnsi="Cambria Math"/>
                    </w:rPr>
                    <m:t>a</m:t>
                  </w:ins>
                </m:r>
              </m:sub>
            </m:sSub>
          </m:num>
          <m:den>
            <m:sSub>
              <m:sSubPr>
                <m:ctrlPr>
                  <w:ins w:id="170" w:author="Nathan" w:date="2020-07-27T22:57:00Z">
                    <w:rPr>
                      <w:rFonts w:ascii="Cambria Math" w:hAnsi="Cambria Math"/>
                    </w:rPr>
                  </w:ins>
                </m:ctrlPr>
              </m:sSubPr>
              <m:e>
                <m:r>
                  <w:ins w:id="171" w:author="Nathan" w:date="2020-07-27T22:57:00Z">
                    <w:rPr>
                      <w:rFonts w:ascii="Cambria Math" w:hAnsi="Cambria Math"/>
                    </w:rPr>
                    <m:t>D</m:t>
                  </w:ins>
                </m:r>
              </m:e>
              <m:sub>
                <m:r>
                  <w:ins w:id="172" w:author="Nathan" w:date="2020-07-27T22:57:00Z">
                    <w:rPr>
                      <w:rFonts w:ascii="Cambria Math" w:hAnsi="Cambria Math"/>
                    </w:rPr>
                    <m:t>s</m:t>
                  </w:ins>
                </m:r>
              </m:sub>
            </m:sSub>
          </m:den>
        </m:f>
        <m:r>
          <w:ins w:id="173" w:author="Nathan" w:date="2020-07-27T22:57:00Z">
            <w:rPr>
              <w:rFonts w:ascii="Cambria Math" w:hAnsi="Cambria Math"/>
            </w:rPr>
            <m:t xml:space="preserve"> </m:t>
          </w:ins>
        </m:r>
        <m:r>
          <w:ins w:id="174" w:author="Nathan" w:date="2020-07-27T22:57:00Z">
            <m:rPr>
              <m:sty m:val="p"/>
            </m:rPr>
            <w:rPr>
              <w:rFonts w:ascii="Cambria Math" w:hAnsi="Cambria Math"/>
            </w:rPr>
            <m:t>⋅</m:t>
          </w:ins>
        </m:r>
        <m:f>
          <m:fPr>
            <m:ctrlPr>
              <w:ins w:id="175" w:author="Nathan" w:date="2020-07-27T22:57:00Z">
                <w:rPr>
                  <w:rFonts w:ascii="Cambria Math" w:hAnsi="Cambria Math"/>
                </w:rPr>
              </w:ins>
            </m:ctrlPr>
          </m:fPr>
          <m:num>
            <m:r>
              <w:ins w:id="176" w:author="Nathan" w:date="2020-07-27T22:57:00Z">
                <w:rPr>
                  <w:rFonts w:ascii="Cambria Math" w:hAnsi="Cambria Math"/>
                </w:rPr>
                <m:t>(</m:t>
              </w:ins>
            </m:r>
            <m:sSub>
              <m:sSubPr>
                <m:ctrlPr>
                  <w:ins w:id="177" w:author="Nathan" w:date="2020-07-27T22:57:00Z">
                    <w:rPr>
                      <w:rFonts w:ascii="Cambria Math" w:hAnsi="Cambria Math"/>
                    </w:rPr>
                  </w:ins>
                </m:ctrlPr>
              </m:sSubPr>
              <m:e>
                <m:r>
                  <w:ins w:id="178" w:author="Nathan" w:date="2020-07-27T22:57:00Z">
                    <w:rPr>
                      <w:rFonts w:ascii="Cambria Math" w:hAnsi="Cambria Math"/>
                    </w:rPr>
                    <m:t>D</m:t>
                  </w:ins>
                </m:r>
              </m:e>
              <m:sub>
                <m:r>
                  <w:ins w:id="179" w:author="Nathan" w:date="2020-07-27T22:57:00Z">
                    <w:rPr>
                      <w:rFonts w:ascii="Cambria Math" w:hAnsi="Cambria Math"/>
                    </w:rPr>
                    <m:t>a</m:t>
                  </w:ins>
                </m:r>
              </m:sub>
            </m:sSub>
            <m:r>
              <w:ins w:id="180" w:author="Nathan" w:date="2020-07-27T22:57:00Z">
                <w:rPr>
                  <w:rFonts w:ascii="Cambria Math" w:hAnsi="Cambria Math"/>
                </w:rPr>
                <m:t>-2)</m:t>
              </w:ins>
            </m:r>
          </m:num>
          <m:den>
            <m:r>
              <w:ins w:id="181" w:author="Nathan" w:date="2020-07-27T22:57:00Z">
                <w:rPr>
                  <w:rFonts w:ascii="Cambria Math" w:hAnsi="Cambria Math"/>
                </w:rPr>
                <m:t>(</m:t>
              </w:ins>
            </m:r>
            <m:sSub>
              <m:sSubPr>
                <m:ctrlPr>
                  <w:ins w:id="182" w:author="Nathan" w:date="2020-07-27T22:57:00Z">
                    <w:rPr>
                      <w:rFonts w:ascii="Cambria Math" w:hAnsi="Cambria Math"/>
                    </w:rPr>
                  </w:ins>
                </m:ctrlPr>
              </m:sSubPr>
              <m:e>
                <m:r>
                  <w:ins w:id="183" w:author="Nathan" w:date="2020-07-27T22:57:00Z">
                    <w:rPr>
                      <w:rFonts w:ascii="Cambria Math" w:hAnsi="Cambria Math"/>
                    </w:rPr>
                    <m:t>D</m:t>
                  </w:ins>
                </m:r>
              </m:e>
              <m:sub>
                <m:r>
                  <w:ins w:id="184" w:author="Nathan" w:date="2020-07-27T22:57:00Z">
                    <w:rPr>
                      <w:rFonts w:ascii="Cambria Math" w:hAnsi="Cambria Math"/>
                    </w:rPr>
                    <m:t>s</m:t>
                  </w:ins>
                </m:r>
              </m:sub>
            </m:sSub>
            <m:r>
              <w:ins w:id="185" w:author="Nathan" w:date="2020-07-27T22:57:00Z">
                <w:rPr>
                  <w:rFonts w:ascii="Cambria Math" w:hAnsi="Cambria Math"/>
                </w:rPr>
                <m:t>-2)</m:t>
              </w:ins>
            </m:r>
          </m:den>
        </m:f>
      </m:oMath>
      <w:ins w:id="186" w:author="Nathan" w:date="2020-07-27T22:57:00Z">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ins>
    </w:p>
    <w:p w14:paraId="0275B3F9" w14:textId="45C6FE03" w:rsidR="0004037A" w:rsidRPr="009C7866" w:rsidRDefault="0004037A" w:rsidP="007E14CF">
      <w:pPr>
        <w:pStyle w:val="BodyText"/>
        <w:rPr>
          <w:rFonts w:eastAsiaTheme="minorEastAsia"/>
        </w:rPr>
      </w:pPr>
      <w:ins w:id="187" w:author="Nathan" w:date="2020-07-27T22:55:00Z">
        <w:r>
          <w:rPr>
            <w:rFonts w:eastAsiaTheme="minorEastAsia"/>
          </w:rPr>
          <w:t xml:space="preserve">Substituting these results into [1] and rearranging </w:t>
        </w:r>
      </w:ins>
      <w:ins w:id="188" w:author="Nathan" w:date="2020-07-27T22:56:00Z">
        <w:r>
          <w:rPr>
            <w:rFonts w:eastAsiaTheme="minorEastAsia"/>
          </w:rPr>
          <w:t>yields</w:t>
        </w:r>
      </w:ins>
      <w:ins w:id="189" w:author="Nathan" w:date="2020-07-27T22:55:00Z">
        <w:r>
          <w:rPr>
            <w:rFonts w:eastAsiaTheme="minorEastAsia"/>
          </w:rPr>
          <w:t>:</w:t>
        </w:r>
      </w:ins>
    </w:p>
    <w:p w14:paraId="63232680" w14:textId="55E5E664" w:rsidR="002353A1" w:rsidRPr="009C7866" w:rsidRDefault="002353A1" w:rsidP="00BE0965">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ins w:id="190" w:author="Nathan" w:date="2020-07-27T22:56:00Z">
        <w:r w:rsidR="0004037A">
          <w:rPr>
            <w:rFonts w:eastAsiaTheme="minorEastAsia"/>
          </w:rPr>
          <w:t>4</w:t>
        </w:r>
      </w:ins>
      <w:del w:id="191" w:author="Nathan" w:date="2020-07-27T22:56:00Z">
        <w:r w:rsidRPr="009C7866" w:rsidDel="0004037A">
          <w:rPr>
            <w:rFonts w:eastAsiaTheme="minorEastAsia"/>
          </w:rPr>
          <w:delText>3</w:delText>
        </w:r>
      </w:del>
      <w:r w:rsidRPr="009C7866">
        <w:rPr>
          <w:rFonts w:eastAsiaTheme="minorEastAsia"/>
        </w:rPr>
        <w:t>)</w:t>
      </w:r>
    </w:p>
    <w:p w14:paraId="7A8E2E6D" w14:textId="13D511BB" w:rsidR="009C7866" w:rsidRPr="009C7866" w:rsidRDefault="00565C9B" w:rsidP="009C7866">
      <w:pPr>
        <w:pStyle w:val="BodyText"/>
        <w:rPr>
          <w:i/>
        </w:rPr>
      </w:pPr>
      <w:r w:rsidRPr="009C7866">
        <w:t xml:space="preserve">Equations </w:t>
      </w:r>
      <w:bookmarkStart w:id="192"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w:t>
      </w:r>
      <w:r w:rsidR="0004037A">
        <w:t>3</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192"/>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w:t>
      </w:r>
      <w:r w:rsidR="0004037A">
        <w:t>3</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ins w:id="193" w:author="Nathan" w:date="2020-07-27T23:05:00Z">
        <w:r w:rsidR="00BE0965">
          <w:t xml:space="preserve">setting </w:t>
        </w:r>
      </w:ins>
      <m:oMath>
        <m:sSub>
          <m:sSubPr>
            <m:ctrlPr>
              <w:ins w:id="194" w:author="Nathan" w:date="2020-07-27T23:05:00Z">
                <w:rPr>
                  <w:rFonts w:ascii="Cambria Math" w:hAnsi="Cambria Math"/>
                </w:rPr>
              </w:ins>
            </m:ctrlPr>
          </m:sSubPr>
          <m:e>
            <m:r>
              <w:ins w:id="195" w:author="Nathan" w:date="2020-07-27T23:05:00Z">
                <w:rPr>
                  <w:rFonts w:ascii="Cambria Math" w:hAnsi="Cambria Math"/>
                </w:rPr>
                <m:t>μ</m:t>
              </w:ins>
            </m:r>
          </m:e>
          <m:sub>
            <m:r>
              <w:ins w:id="196" w:author="Nathan" w:date="2020-07-27T23:05:00Z">
                <w:rPr>
                  <w:rFonts w:ascii="Cambria Math" w:hAnsi="Cambria Math"/>
                </w:rPr>
                <m:t>d</m:t>
              </w:ins>
            </m:r>
          </m:sub>
        </m:sSub>
        <m:r>
          <w:ins w:id="197" w:author="Nathan" w:date="2020-07-27T23:05:00Z">
            <w:rPr>
              <w:rFonts w:ascii="Cambria Math" w:eastAsiaTheme="minorEastAsia" w:hAnsi="Cambria Math"/>
            </w:rPr>
            <m:t>=0</m:t>
          </w:ins>
        </m:r>
      </m:oMath>
      <w:ins w:id="198" w:author="Nathan" w:date="2020-07-27T23:05:00Z">
        <w:r w:rsidR="00BE0965">
          <w:rPr>
            <w:rFonts w:eastAsiaTheme="minorEastAsia"/>
          </w:rPr>
          <w:t xml:space="preserve"> (because there is no homogametic diploid individuals) and</w:t>
        </w:r>
        <w:r w:rsidR="00BE0965">
          <w:t xml:space="preserve"> </w:t>
        </w:r>
      </w:ins>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only if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199" w:name="results-and-discussion"/>
    </w:p>
    <w:p w14:paraId="4215FE6C" w14:textId="443CF42D" w:rsidR="009C7866" w:rsidRPr="00320F6B" w:rsidRDefault="009C7866">
      <w:pPr>
        <w:pStyle w:val="Heading1"/>
        <w:rPr>
          <w:b w:val="0"/>
          <w:bCs w:val="0"/>
          <w:rPrChange w:id="200" w:author="Nathan" w:date="2020-07-28T14:32:00Z">
            <w:rPr>
              <w:b/>
              <w:bCs/>
              <w:sz w:val="32"/>
              <w:szCs w:val="32"/>
            </w:rPr>
          </w:rPrChange>
        </w:rPr>
        <w:pPrChange w:id="201" w:author="Nathan" w:date="2020-07-28T14:32:00Z">
          <w:pPr>
            <w:pStyle w:val="BodyText"/>
          </w:pPr>
        </w:pPrChange>
      </w:pPr>
      <w:r w:rsidRPr="00320F6B">
        <w:rPr>
          <w:rFonts w:asciiTheme="minorHAnsi" w:hAnsiTheme="minorHAnsi"/>
          <w:rPrChange w:id="202" w:author="Nathan" w:date="2020-07-28T14:32:00Z">
            <w:rPr>
              <w:b/>
              <w:bCs/>
            </w:rPr>
          </w:rPrChange>
        </w:rPr>
        <w:t>Empirical Applications</w:t>
      </w:r>
    </w:p>
    <w:p w14:paraId="6B6D9722" w14:textId="04113AB1" w:rsidR="009C7866" w:rsidRDefault="009C7866" w:rsidP="009C7866">
      <w:pPr>
        <w:pStyle w:val="BodyText"/>
      </w:pPr>
      <w:proofErr w:type="spellStart"/>
      <w:r w:rsidRPr="008B6C25">
        <w:rPr>
          <w:i/>
          <w:iCs/>
        </w:rPr>
        <w:t>Habronotus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00310252">
        <w:fldChar w:fldCharType="begin"/>
      </w:r>
      <w:r w:rsidR="00310252">
        <w:instrText xml:space="preserve"> HYPERLINK \l "eq11" \h </w:instrText>
      </w:r>
      <w:r w:rsidR="00310252">
        <w:fldChar w:fldCharType="separate"/>
      </w:r>
      <w:r w:rsidRPr="009C7866">
        <w:rPr>
          <w:rStyle w:val="Hyperlink"/>
        </w:rPr>
        <w:t>[</w:t>
      </w:r>
      <w:ins w:id="203" w:author="Nathan" w:date="2020-07-27T23:07:00Z">
        <w:r w:rsidR="00BE0965">
          <w:rPr>
            <w:rStyle w:val="Hyperlink"/>
          </w:rPr>
          <w:t>2</w:t>
        </w:r>
      </w:ins>
      <w:r w:rsidRPr="009C7866">
        <w:rPr>
          <w:rStyle w:val="Hyperlink"/>
        </w:rPr>
        <w:t>]</w:t>
      </w:r>
      <w:r w:rsidR="00310252">
        <w:rPr>
          <w:rStyle w:val="Hyperlink"/>
        </w:rPr>
        <w:fldChar w:fldCharType="end"/>
      </w:r>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lastRenderedPageBreak/>
        <w:t>Habronattus</w:t>
      </w:r>
      <w:proofErr w:type="spellEnd"/>
      <w:r w:rsidR="007F5453" w:rsidRPr="009C7866">
        <w:t xml:space="preserve"> clade. However, across the entire clade, a variety of karyotypes exist. We 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ins w:id="204" w:author="Nathan" w:date="2020-07-27T22:49:00Z">
        <w:r w:rsidR="008B6C25">
          <w:t>[</w:t>
        </w:r>
      </w:ins>
      <w:ins w:id="205" w:author="Nathan" w:date="2020-07-27T23:10:00Z">
        <w:r w:rsidR="00BE0965">
          <w:t>4</w:t>
        </w:r>
      </w:ins>
      <w:ins w:id="206" w:author="Nathan" w:date="2020-07-27T22:49:00Z">
        <w:r w:rsidR="008B6C25">
          <w:t>]</w:t>
        </w:r>
      </w:ins>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D96FE1" w:rsidRDefault="00C0664E">
      <w:pPr>
        <w:pStyle w:val="Heading1"/>
        <w:pPrChange w:id="207" w:author="Nathan" w:date="2020-07-28T14:33:00Z">
          <w:pPr>
            <w:pStyle w:val="BodyText"/>
          </w:pPr>
        </w:pPrChange>
      </w:pPr>
      <w:r w:rsidRPr="00320F6B">
        <w:rPr>
          <w:rFonts w:asciiTheme="minorHAnsi" w:hAnsiTheme="minorHAnsi"/>
          <w:rPrChange w:id="208" w:author="Nathan" w:date="2020-07-28T14:33:00Z">
            <w:rPr>
              <w:b/>
              <w:bCs/>
            </w:rPr>
          </w:rPrChange>
        </w:rPr>
        <w:t>Discussion</w:t>
      </w:r>
      <w:bookmarkEnd w:id="199"/>
    </w:p>
    <w:p w14:paraId="5984D33E" w14:textId="0EB9B179" w:rsidR="009C7866" w:rsidRDefault="00C0664E">
      <w:pPr>
        <w:pStyle w:val="BodyText"/>
        <w:rPr>
          <w:ins w:id="209"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number is small, a large proportion of fusions are expected to be SA-fusions even under a </w:t>
      </w:r>
      <w:r w:rsidRPr="009C7866">
        <w:lastRenderedPageBreak/>
        <w:t xml:space="preserve">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w:t>
      </w:r>
      <w:proofErr w:type="gramStart"/>
      <w:r w:rsidRPr="009C7866">
        <w:t>in light of</w:t>
      </w:r>
      <w:proofErr w:type="gramEnd"/>
      <w:r w:rsidRPr="009C7866">
        <w:t xml:space="preserve">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rPr>
          <w:ins w:id="210" w:author="Microsoft Office User" w:date="2020-07-26T13:58:00Z"/>
        </w:rPr>
      </w:pPr>
      <w:ins w:id="211"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3729B4C" w14:textId="39E00B79" w:rsidR="00706B8D" w:rsidRDefault="00C0664E">
      <w:pPr>
        <w:pStyle w:val="BodyText"/>
        <w:rPr>
          <w:ins w:id="212" w:author="NATHAN W ANDERSON" w:date="2020-07-29T20:43:00Z"/>
        </w:rPr>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231911C0" w14:textId="77777777" w:rsidR="00D96FE1" w:rsidRPr="00017DBF" w:rsidRDefault="00D96FE1" w:rsidP="00D96FE1">
      <w:pPr>
        <w:pStyle w:val="Heading1"/>
        <w:rPr>
          <w:ins w:id="213" w:author="NATHAN W ANDERSON" w:date="2020-07-29T20:44:00Z"/>
        </w:rPr>
      </w:pPr>
      <w:ins w:id="214" w:author="NATHAN W ANDERSON" w:date="2020-07-29T20:44:00Z">
        <w:r>
          <w:t>Appendix</w:t>
        </w:r>
      </w:ins>
    </w:p>
    <w:p w14:paraId="13CAC759" w14:textId="62A5814C" w:rsidR="00D96FE1" w:rsidRDefault="00D96FE1" w:rsidP="00D96FE1">
      <w:pPr>
        <w:pStyle w:val="Bibliography"/>
        <w:rPr>
          <w:ins w:id="215" w:author="NATHAN W ANDERSON" w:date="2020-07-29T20:46:00Z"/>
        </w:rPr>
      </w:pPr>
      <w:ins w:id="216" w:author="NATHAN W ANDERSON" w:date="2020-07-29T20:44:00Z">
        <w:r>
          <w:t>Recall equation [</w:t>
        </w:r>
      </w:ins>
      <w:ins w:id="217" w:author="NATHAN W ANDERSON" w:date="2020-07-29T20:45:00Z">
        <w:r>
          <w:t>1</w:t>
        </w:r>
      </w:ins>
      <w:ins w:id="218" w:author="NATHAN W ANDERSON" w:date="2020-07-29T20:44:00Z">
        <w:r>
          <w:t>]:</w:t>
        </w:r>
      </w:ins>
    </w:p>
    <w:p w14:paraId="384E460B" w14:textId="77777777" w:rsidR="00D96FE1" w:rsidRDefault="00D96FE1" w:rsidP="00D96FE1">
      <w:pPr>
        <w:pStyle w:val="BodyText"/>
        <w:jc w:val="center"/>
        <w:rPr>
          <w:ins w:id="219" w:author="NATHAN W ANDERSON" w:date="2020-07-29T20:46:00Z"/>
          <w:rFonts w:eastAsiaTheme="minorEastAsia"/>
        </w:rPr>
      </w:pPr>
      <m:oMath>
        <m:r>
          <w:ins w:id="220" w:author="NATHAN W ANDERSON" w:date="2020-07-29T20:46:00Z">
            <w:rPr>
              <w:rFonts w:ascii="Cambria Math" w:hAnsi="Cambria Math"/>
            </w:rPr>
            <m:t>P</m:t>
          </w:ins>
        </m:r>
        <m:d>
          <m:dPr>
            <m:ctrlPr>
              <w:ins w:id="221" w:author="NATHAN W ANDERSON" w:date="2020-07-29T20:46:00Z">
                <w:rPr>
                  <w:rFonts w:ascii="Cambria Math" w:hAnsi="Cambria Math"/>
                  <w:i/>
                </w:rPr>
              </w:ins>
            </m:ctrlPr>
          </m:dPr>
          <m:e>
            <m:r>
              <w:ins w:id="222" w:author="NATHAN W ANDERSON" w:date="2020-07-29T20:46:00Z">
                <w:rPr>
                  <w:rFonts w:ascii="Cambria Math" w:hAnsi="Cambria Math"/>
                </w:rPr>
                <m:t>SA</m:t>
              </w:ins>
            </m:r>
          </m:e>
        </m:d>
        <m:r>
          <w:ins w:id="223" w:author="NATHAN W ANDERSON" w:date="2020-07-29T20:46:00Z">
            <w:rPr>
              <w:rFonts w:ascii="Cambria Math" w:hAnsi="Cambria Math"/>
            </w:rPr>
            <m:t>=1-P(AA</m:t>
          </w:ins>
        </m:r>
        <m:r>
          <w:ins w:id="224" w:author="NATHAN W ANDERSON" w:date="2020-07-29T20:46:00Z">
            <m:rPr>
              <m:sty m:val="p"/>
            </m:rPr>
            <w:rPr>
              <w:rFonts w:ascii="Cambria Math" w:hAnsi="Cambria Math"/>
            </w:rPr>
            <m:t>)</m:t>
          </w:ins>
        </m:r>
        <m:r>
          <w:ins w:id="225" w:author="NATHAN W ANDERSON" w:date="2020-07-29T20:46:00Z">
            <w:rPr>
              <w:rFonts w:ascii="Cambria Math" w:hAnsi="Cambria Math"/>
            </w:rPr>
            <m:t>-P</m:t>
          </w:ins>
        </m:r>
        <m:d>
          <m:dPr>
            <m:ctrlPr>
              <w:ins w:id="226" w:author="NATHAN W ANDERSON" w:date="2020-07-29T20:46:00Z">
                <w:rPr>
                  <w:rFonts w:ascii="Cambria Math" w:hAnsi="Cambria Math"/>
                  <w:i/>
                </w:rPr>
              </w:ins>
            </m:ctrlPr>
          </m:dPr>
          <m:e>
            <m:r>
              <w:ins w:id="227" w:author="NATHAN W ANDERSON" w:date="2020-07-29T20:46:00Z">
                <w:rPr>
                  <w:rFonts w:ascii="Cambria Math" w:hAnsi="Cambria Math"/>
                </w:rPr>
                <m:t>SS</m:t>
              </w:ins>
            </m:r>
            <m:ctrlPr>
              <w:ins w:id="228" w:author="NATHAN W ANDERSON" w:date="2020-07-29T20:46:00Z">
                <w:rPr>
                  <w:rFonts w:ascii="Cambria Math" w:hAnsi="Cambria Math"/>
                  <w:iCs/>
                </w:rPr>
              </w:ins>
            </m:ctrlPr>
          </m:e>
        </m:d>
      </m:oMath>
      <w:ins w:id="229" w:author="NATHAN W ANDERSON" w:date="2020-07-29T20:46:00Z">
        <w:r>
          <w:rPr>
            <w:rFonts w:eastAsiaTheme="minorEastAsia"/>
          </w:rPr>
          <w:tab/>
          <w:t>(1)</w:t>
        </w:r>
      </w:ins>
    </w:p>
    <w:p w14:paraId="025E3AD2" w14:textId="5C5696F9" w:rsidR="00D96FE1" w:rsidRPr="00D96FE1" w:rsidRDefault="00D96FE1">
      <w:pPr>
        <w:pStyle w:val="BodyText"/>
        <w:rPr>
          <w:ins w:id="230" w:author="NATHAN W ANDERSON" w:date="2020-07-29T20:44:00Z"/>
          <w:rFonts w:eastAsiaTheme="minorEastAsia"/>
          <w:rPrChange w:id="231" w:author="NATHAN W ANDERSON" w:date="2020-07-29T20:47:00Z">
            <w:rPr>
              <w:ins w:id="232" w:author="NATHAN W ANDERSON" w:date="2020-07-29T20:44:00Z"/>
            </w:rPr>
          </w:rPrChange>
        </w:rPr>
        <w:pPrChange w:id="233" w:author="NATHAN W ANDERSON" w:date="2020-07-29T20:47:00Z">
          <w:pPr>
            <w:pStyle w:val="Bibliography"/>
          </w:pPr>
        </w:pPrChange>
      </w:pPr>
      <w:ins w:id="234" w:author="NATHAN W ANDERSON" w:date="2020-07-29T20:47:00Z">
        <w:r>
          <w:t xml:space="preserve">It is quite possible that the sexes may make unequal contributions to the fusions entering a species (Pennell et al. 2015). Because of this, we must account for the differing probabilities in males and females. We have added the term </w:t>
        </w:r>
      </w:ins>
      <m:oMath>
        <m:sSub>
          <m:sSubPr>
            <m:ctrlPr>
              <w:ins w:id="235" w:author="NATHAN W ANDERSON" w:date="2020-07-29T20:47:00Z">
                <w:rPr>
                  <w:rFonts w:ascii="Cambria Math" w:hAnsi="Cambria Math"/>
                </w:rPr>
              </w:ins>
            </m:ctrlPr>
          </m:sSubPr>
          <m:e>
            <m:r>
              <w:ins w:id="236" w:author="NATHAN W ANDERSON" w:date="2020-07-29T20:47:00Z">
                <w:rPr>
                  <w:rFonts w:ascii="Cambria Math" w:hAnsi="Cambria Math"/>
                </w:rPr>
                <m:t>μ</m:t>
              </w:ins>
            </m:r>
          </m:e>
          <m:sub>
            <m:r>
              <w:ins w:id="237" w:author="NATHAN W ANDERSON" w:date="2020-07-29T20:47:00Z">
                <w:rPr>
                  <w:rFonts w:ascii="Cambria Math" w:hAnsi="Cambria Math"/>
                </w:rPr>
                <m:t>d</m:t>
              </w:ins>
            </m:r>
          </m:sub>
        </m:sSub>
      </m:oMath>
      <w:ins w:id="238" w:author="NATHAN W ANDERSON" w:date="2020-07-29T20:47:00Z">
        <w:r>
          <w:t xml:space="preserve">, representing the proportion of fusions that occur in females to account for this possibility. We use a subscript </w:t>
        </w:r>
      </w:ins>
      <m:oMath>
        <m:r>
          <w:ins w:id="239" w:author="NATHAN W ANDERSON" w:date="2020-07-29T20:47:00Z">
            <w:rPr>
              <w:rFonts w:ascii="Cambria Math" w:hAnsi="Cambria Math"/>
            </w:rPr>
            <m:t>s</m:t>
          </w:ins>
        </m:r>
      </m:oMath>
      <w:ins w:id="240" w:author="NATHAN W ANDERSON" w:date="2020-07-29T20:47:00Z">
        <w:r>
          <w:t xml:space="preserve"> and </w:t>
        </w:r>
      </w:ins>
      <m:oMath>
        <m:r>
          <w:ins w:id="241" w:author="NATHAN W ANDERSON" w:date="2020-07-29T20:47:00Z">
            <w:rPr>
              <w:rFonts w:ascii="Cambria Math" w:hAnsi="Cambria Math"/>
            </w:rPr>
            <m:t>d</m:t>
          </w:ins>
        </m:r>
      </m:oMath>
      <w:ins w:id="242" w:author="NATHAN W ANDERSON" w:date="2020-07-29T20:47:00Z">
        <w:r>
          <w:t xml:space="preserve"> for sire and dam when referring to sex specific values to avoid any confusion stemming from using subscript </w:t>
        </w:r>
      </w:ins>
      <m:oMath>
        <m:r>
          <w:ins w:id="243" w:author="NATHAN W ANDERSON" w:date="2020-07-29T20:47:00Z">
            <w:rPr>
              <w:rFonts w:ascii="Cambria Math" w:hAnsi="Cambria Math"/>
            </w:rPr>
            <m:t>m</m:t>
          </w:ins>
        </m:r>
      </m:oMath>
      <w:ins w:id="244" w:author="NATHAN W ANDERSON" w:date="2020-07-29T20:47:00Z">
        <w:r>
          <w:t xml:space="preserve"> and </w:t>
        </w:r>
      </w:ins>
      <m:oMath>
        <m:r>
          <w:ins w:id="245" w:author="NATHAN W ANDERSON" w:date="2020-07-29T20:47:00Z">
            <w:rPr>
              <w:rFonts w:ascii="Cambria Math" w:hAnsi="Cambria Math"/>
            </w:rPr>
            <m:t>f</m:t>
          </w:ins>
        </m:r>
      </m:oMath>
      <w:ins w:id="246" w:author="NATHAN W ANDERSON" w:date="2020-07-29T20:47:00Z">
        <w:r>
          <w:rPr>
            <w:rFonts w:eastAsiaTheme="minorEastAsia"/>
          </w:rPr>
          <w:t>. While there is a detailed derivation in the appendix our result is essentially of the form:</w:t>
        </w:r>
      </w:ins>
    </w:p>
    <w:p w14:paraId="654E5794" w14:textId="64416BA5" w:rsidR="00D96FE1" w:rsidRDefault="00D96FE1" w:rsidP="00D96FE1">
      <w:pPr>
        <w:pStyle w:val="BodyText"/>
        <w:jc w:val="center"/>
        <w:rPr>
          <w:ins w:id="247" w:author="NATHAN W ANDERSON" w:date="2020-07-29T20:44:00Z"/>
          <w:rFonts w:eastAsiaTheme="minorEastAsia"/>
        </w:rPr>
      </w:pPr>
      <m:oMath>
        <m:r>
          <w:ins w:id="248" w:author="NATHAN W ANDERSON" w:date="2020-07-29T20:44:00Z">
            <w:rPr>
              <w:rFonts w:ascii="Cambria Math" w:hAnsi="Cambria Math"/>
            </w:rPr>
            <m:t>P(SA)=1-</m:t>
          </w:ins>
        </m:r>
        <m:sSub>
          <m:sSubPr>
            <m:ctrlPr>
              <w:ins w:id="249" w:author="NATHAN W ANDERSON" w:date="2020-07-29T20:44:00Z">
                <w:rPr>
                  <w:rFonts w:ascii="Cambria Math" w:hAnsi="Cambria Math"/>
                </w:rPr>
              </w:ins>
            </m:ctrlPr>
          </m:sSubPr>
          <m:e>
            <m:r>
              <w:ins w:id="250" w:author="NATHAN W ANDERSON" w:date="2020-07-29T20:44:00Z">
                <w:rPr>
                  <w:rFonts w:ascii="Cambria Math" w:hAnsi="Cambria Math"/>
                </w:rPr>
                <m:t>μ</m:t>
              </w:ins>
            </m:r>
          </m:e>
          <m:sub>
            <m:r>
              <w:ins w:id="251" w:author="NATHAN W ANDERSON" w:date="2020-07-29T20:44:00Z">
                <w:rPr>
                  <w:rFonts w:ascii="Cambria Math" w:hAnsi="Cambria Math"/>
                </w:rPr>
                <m:t>d</m:t>
              </w:ins>
            </m:r>
          </m:sub>
        </m:sSub>
        <m:d>
          <m:dPr>
            <m:begChr m:val="["/>
            <m:endChr m:val="]"/>
            <m:ctrlPr>
              <w:ins w:id="252" w:author="NATHAN W ANDERSON" w:date="2020-07-29T20:44:00Z">
                <w:rPr>
                  <w:rFonts w:ascii="Cambria Math" w:hAnsi="Cambria Math"/>
                  <w:i/>
                </w:rPr>
              </w:ins>
            </m:ctrlPr>
          </m:dPr>
          <m:e>
            <m:r>
              <w:ins w:id="253" w:author="NATHAN W ANDERSON" w:date="2020-07-29T20:44:00Z">
                <w:rPr>
                  <w:rFonts w:ascii="Cambria Math" w:hAnsi="Cambria Math"/>
                </w:rPr>
                <m:t>P(</m:t>
              </w:ins>
            </m:r>
            <m:sSub>
              <m:sSubPr>
                <m:ctrlPr>
                  <w:ins w:id="254" w:author="NATHAN W ANDERSON" w:date="2020-07-29T20:44:00Z">
                    <w:rPr>
                      <w:rFonts w:ascii="Cambria Math" w:hAnsi="Cambria Math"/>
                      <w:i/>
                    </w:rPr>
                  </w:ins>
                </m:ctrlPr>
              </m:sSubPr>
              <m:e>
                <m:r>
                  <w:ins w:id="255" w:author="NATHAN W ANDERSON" w:date="2020-07-29T20:44:00Z">
                    <m:rPr>
                      <m:sty m:val="p"/>
                    </m:rPr>
                    <w:rPr>
                      <w:rFonts w:ascii="Cambria Math" w:hAnsi="Cambria Math"/>
                    </w:rPr>
                    <m:t>AA</m:t>
                  </w:ins>
                </m:r>
              </m:e>
              <m:sub>
                <m:r>
                  <w:ins w:id="256" w:author="NATHAN W ANDERSON" w:date="2020-07-29T20:44:00Z">
                    <w:rPr>
                      <w:rFonts w:ascii="Cambria Math" w:hAnsi="Cambria Math"/>
                    </w:rPr>
                    <m:t>d</m:t>
                  </w:ins>
                </m:r>
              </m:sub>
            </m:sSub>
            <m:r>
              <w:ins w:id="257" w:author="NATHAN W ANDERSON" w:date="2020-07-29T20:44:00Z">
                <w:rPr>
                  <w:rFonts w:ascii="Cambria Math" w:hAnsi="Cambria Math"/>
                </w:rPr>
                <m:t>)+P(</m:t>
              </w:ins>
            </m:r>
            <m:sSub>
              <m:sSubPr>
                <m:ctrlPr>
                  <w:ins w:id="258" w:author="NATHAN W ANDERSON" w:date="2020-07-29T20:44:00Z">
                    <w:rPr>
                      <w:rFonts w:ascii="Cambria Math" w:hAnsi="Cambria Math"/>
                      <w:i/>
                    </w:rPr>
                  </w:ins>
                </m:ctrlPr>
              </m:sSubPr>
              <m:e>
                <m:r>
                  <w:ins w:id="259" w:author="NATHAN W ANDERSON" w:date="2020-07-29T20:44:00Z">
                    <w:rPr>
                      <w:rFonts w:ascii="Cambria Math" w:hAnsi="Cambria Math"/>
                    </w:rPr>
                    <m:t>SS</m:t>
                  </w:ins>
                </m:r>
              </m:e>
              <m:sub>
                <m:r>
                  <w:ins w:id="260" w:author="NATHAN W ANDERSON" w:date="2020-07-29T20:44:00Z">
                    <w:rPr>
                      <w:rFonts w:ascii="Cambria Math" w:hAnsi="Cambria Math"/>
                    </w:rPr>
                    <m:t>d</m:t>
                  </w:ins>
                </m:r>
              </m:sub>
            </m:sSub>
            <m:r>
              <w:ins w:id="261" w:author="NATHAN W ANDERSON" w:date="2020-07-29T20:44:00Z">
                <w:rPr>
                  <w:rFonts w:ascii="Cambria Math" w:hAnsi="Cambria Math"/>
                </w:rPr>
                <m:t>)</m:t>
              </w:ins>
            </m:r>
          </m:e>
        </m:d>
        <m:r>
          <w:ins w:id="262" w:author="NATHAN W ANDERSON" w:date="2020-07-29T20:44:00Z">
            <w:rPr>
              <w:rFonts w:ascii="Cambria Math" w:hAnsi="Cambria Math"/>
            </w:rPr>
            <m:t>-(1-</m:t>
          </w:ins>
        </m:r>
        <m:sSub>
          <m:sSubPr>
            <m:ctrlPr>
              <w:ins w:id="263" w:author="NATHAN W ANDERSON" w:date="2020-07-29T20:44:00Z">
                <w:rPr>
                  <w:rFonts w:ascii="Cambria Math" w:hAnsi="Cambria Math"/>
                </w:rPr>
              </w:ins>
            </m:ctrlPr>
          </m:sSubPr>
          <m:e>
            <m:r>
              <w:ins w:id="264" w:author="NATHAN W ANDERSON" w:date="2020-07-29T20:44:00Z">
                <w:rPr>
                  <w:rFonts w:ascii="Cambria Math" w:hAnsi="Cambria Math"/>
                </w:rPr>
                <m:t>μ</m:t>
              </w:ins>
            </m:r>
          </m:e>
          <m:sub>
            <m:r>
              <w:ins w:id="265" w:author="NATHAN W ANDERSON" w:date="2020-07-29T20:44:00Z">
                <w:rPr>
                  <w:rFonts w:ascii="Cambria Math" w:hAnsi="Cambria Math"/>
                </w:rPr>
                <m:t>d</m:t>
              </w:ins>
            </m:r>
          </m:sub>
        </m:sSub>
        <m:r>
          <w:ins w:id="266" w:author="NATHAN W ANDERSON" w:date="2020-07-29T20:44:00Z">
            <w:rPr>
              <w:rFonts w:ascii="Cambria Math" w:hAnsi="Cambria Math"/>
            </w:rPr>
            <m:t>)</m:t>
          </w:ins>
        </m:r>
        <m:d>
          <m:dPr>
            <m:begChr m:val="["/>
            <m:endChr m:val="]"/>
            <m:ctrlPr>
              <w:ins w:id="267" w:author="NATHAN W ANDERSON" w:date="2020-07-29T20:44:00Z">
                <w:rPr>
                  <w:rFonts w:ascii="Cambria Math" w:hAnsi="Cambria Math"/>
                  <w:i/>
                </w:rPr>
              </w:ins>
            </m:ctrlPr>
          </m:dPr>
          <m:e>
            <m:r>
              <w:ins w:id="268" w:author="NATHAN W ANDERSON" w:date="2020-07-29T20:44:00Z">
                <w:rPr>
                  <w:rFonts w:ascii="Cambria Math" w:hAnsi="Cambria Math"/>
                </w:rPr>
                <m:t>P(</m:t>
              </w:ins>
            </m:r>
            <m:sSub>
              <m:sSubPr>
                <m:ctrlPr>
                  <w:ins w:id="269" w:author="NATHAN W ANDERSON" w:date="2020-07-29T20:44:00Z">
                    <w:rPr>
                      <w:rFonts w:ascii="Cambria Math" w:hAnsi="Cambria Math"/>
                      <w:i/>
                    </w:rPr>
                  </w:ins>
                </m:ctrlPr>
              </m:sSubPr>
              <m:e>
                <m:r>
                  <w:ins w:id="270" w:author="NATHAN W ANDERSON" w:date="2020-07-29T20:44:00Z">
                    <m:rPr>
                      <m:sty m:val="p"/>
                    </m:rPr>
                    <w:rPr>
                      <w:rFonts w:ascii="Cambria Math" w:hAnsi="Cambria Math"/>
                    </w:rPr>
                    <m:t>AA</m:t>
                  </w:ins>
                </m:r>
              </m:e>
              <m:sub>
                <m:r>
                  <w:ins w:id="271" w:author="NATHAN W ANDERSON" w:date="2020-07-29T20:44:00Z">
                    <w:rPr>
                      <w:rFonts w:ascii="Cambria Math" w:hAnsi="Cambria Math"/>
                    </w:rPr>
                    <m:t>s</m:t>
                  </w:ins>
                </m:r>
              </m:sub>
            </m:sSub>
            <m:r>
              <w:ins w:id="272" w:author="NATHAN W ANDERSON" w:date="2020-07-29T20:44:00Z">
                <w:rPr>
                  <w:rFonts w:ascii="Cambria Math" w:hAnsi="Cambria Math"/>
                </w:rPr>
                <m:t>)+P(</m:t>
              </w:ins>
            </m:r>
            <m:sSub>
              <m:sSubPr>
                <m:ctrlPr>
                  <w:ins w:id="273" w:author="NATHAN W ANDERSON" w:date="2020-07-29T20:44:00Z">
                    <w:rPr>
                      <w:rFonts w:ascii="Cambria Math" w:hAnsi="Cambria Math"/>
                      <w:i/>
                    </w:rPr>
                  </w:ins>
                </m:ctrlPr>
              </m:sSubPr>
              <m:e>
                <m:r>
                  <w:ins w:id="274" w:author="NATHAN W ANDERSON" w:date="2020-07-29T20:44:00Z">
                    <w:rPr>
                      <w:rFonts w:ascii="Cambria Math" w:hAnsi="Cambria Math"/>
                    </w:rPr>
                    <m:t>SS</m:t>
                  </w:ins>
                </m:r>
              </m:e>
              <m:sub>
                <m:r>
                  <w:ins w:id="275" w:author="NATHAN W ANDERSON" w:date="2020-07-29T20:44:00Z">
                    <w:rPr>
                      <w:rFonts w:ascii="Cambria Math" w:hAnsi="Cambria Math"/>
                    </w:rPr>
                    <m:t>s</m:t>
                  </w:ins>
                </m:r>
              </m:sub>
            </m:sSub>
            <m:r>
              <w:ins w:id="276" w:author="NATHAN W ANDERSON" w:date="2020-07-29T20:44:00Z">
                <w:rPr>
                  <w:rFonts w:ascii="Cambria Math" w:hAnsi="Cambria Math"/>
                </w:rPr>
                <m:t>)</m:t>
              </w:ins>
            </m:r>
          </m:e>
        </m:d>
      </m:oMath>
      <w:ins w:id="277" w:author="NATHAN W ANDERSON" w:date="2020-07-29T20:44:00Z">
        <w:r>
          <w:rPr>
            <w:rFonts w:eastAsiaTheme="minorEastAsia"/>
          </w:rPr>
          <w:tab/>
          <w:t>(</w:t>
        </w:r>
      </w:ins>
      <w:ins w:id="278" w:author="NATHAN W ANDERSON" w:date="2020-07-29T20:45:00Z">
        <w:r>
          <w:rPr>
            <w:rFonts w:eastAsiaTheme="minorEastAsia"/>
          </w:rPr>
          <w:t>1</w:t>
        </w:r>
      </w:ins>
      <w:ins w:id="279" w:author="NATHAN W ANDERSON" w:date="2020-07-29T20:44:00Z">
        <w:r>
          <w:rPr>
            <w:rFonts w:eastAsiaTheme="minorEastAsia"/>
          </w:rPr>
          <w:t>)</w:t>
        </w:r>
      </w:ins>
    </w:p>
    <w:p w14:paraId="0982B617" w14:textId="77777777" w:rsidR="00D96FE1" w:rsidRDefault="00D96FE1" w:rsidP="00D96FE1">
      <w:pPr>
        <w:pStyle w:val="Bibliography"/>
        <w:rPr>
          <w:ins w:id="280" w:author="NATHAN W ANDERSON" w:date="2020-07-29T20:44:00Z"/>
        </w:rPr>
      </w:pPr>
      <w:ins w:id="281" w:author="NATHAN W ANDERSON" w:date="2020-07-29T20:44:00Z">
        <w:r>
          <w:t>We will find an expression for each of the probabilities. Each term is calculated using a counting argument. For instance, the probability of ‘choosing’ an autosome is the number of autosomes available over the total number of chromosomes available to be ‘chosen’. A graphical description of each counting problem is given in figure A1, in the case of a XXYYY sex chromosome system with 6 autosomes, but the generalization follows easily.</w:t>
        </w:r>
      </w:ins>
    </w:p>
    <w:p w14:paraId="7690445A" w14:textId="77777777" w:rsidR="00D96FE1" w:rsidRDefault="00D96FE1" w:rsidP="00D96FE1">
      <w:pPr>
        <w:pStyle w:val="BodyText"/>
        <w:jc w:val="center"/>
        <w:rPr>
          <w:ins w:id="282" w:author="NATHAN W ANDERSON" w:date="2020-07-29T20:44:00Z"/>
          <w:rFonts w:eastAsiaTheme="minorEastAsia"/>
        </w:rPr>
      </w:pPr>
      <m:oMath>
        <m:r>
          <w:ins w:id="283" w:author="NATHAN W ANDERSON" w:date="2020-07-29T20:44:00Z">
            <w:rPr>
              <w:rFonts w:ascii="Cambria Math" w:hAnsi="Cambria Math"/>
            </w:rPr>
            <w:lastRenderedPageBreak/>
            <m:t>P</m:t>
          </w:ins>
        </m:r>
        <m:d>
          <m:dPr>
            <m:ctrlPr>
              <w:ins w:id="284" w:author="NATHAN W ANDERSON" w:date="2020-07-29T20:44:00Z">
                <w:rPr>
                  <w:rFonts w:ascii="Cambria Math" w:hAnsi="Cambria Math"/>
                  <w:i/>
                </w:rPr>
              </w:ins>
            </m:ctrlPr>
          </m:dPr>
          <m:e>
            <m:sSub>
              <m:sSubPr>
                <m:ctrlPr>
                  <w:ins w:id="285" w:author="NATHAN W ANDERSON" w:date="2020-07-29T20:44:00Z">
                    <w:rPr>
                      <w:rFonts w:ascii="Cambria Math" w:hAnsi="Cambria Math"/>
                      <w:i/>
                    </w:rPr>
                  </w:ins>
                </m:ctrlPr>
              </m:sSubPr>
              <m:e>
                <m:r>
                  <w:ins w:id="286" w:author="NATHAN W ANDERSON" w:date="2020-07-29T20:44:00Z">
                    <m:rPr>
                      <m:sty m:val="p"/>
                    </m:rPr>
                    <w:rPr>
                      <w:rFonts w:ascii="Cambria Math" w:hAnsi="Cambria Math"/>
                    </w:rPr>
                    <m:t>AA</m:t>
                  </w:ins>
                </m:r>
              </m:e>
              <m:sub>
                <m:r>
                  <w:ins w:id="287" w:author="NATHAN W ANDERSON" w:date="2020-07-29T20:44:00Z">
                    <w:rPr>
                      <w:rFonts w:ascii="Cambria Math" w:hAnsi="Cambria Math"/>
                    </w:rPr>
                    <m:t>d</m:t>
                  </w:ins>
                </m:r>
              </m:sub>
            </m:sSub>
          </m:e>
        </m:d>
        <m:r>
          <w:ins w:id="288" w:author="NATHAN W ANDERSON" w:date="2020-07-29T20:44:00Z">
            <w:rPr>
              <w:rFonts w:ascii="Cambria Math" w:hAnsi="Cambria Math"/>
            </w:rPr>
            <m:t>=P</m:t>
          </w:ins>
        </m:r>
        <m:d>
          <m:dPr>
            <m:ctrlPr>
              <w:ins w:id="289" w:author="NATHAN W ANDERSON" w:date="2020-07-29T20:44:00Z">
                <w:rPr>
                  <w:rFonts w:ascii="Cambria Math" w:hAnsi="Cambria Math"/>
                  <w:i/>
                </w:rPr>
              </w:ins>
            </m:ctrlPr>
          </m:dPr>
          <m:e>
            <m:r>
              <w:ins w:id="290" w:author="NATHAN W ANDERSON" w:date="2020-07-29T20:44:00Z">
                <w:rPr>
                  <w:rFonts w:ascii="Cambria Math" w:hAnsi="Cambria Math"/>
                </w:rPr>
                <m:t>A</m:t>
              </w:ins>
            </m:r>
          </m:e>
        </m:d>
        <m:r>
          <w:ins w:id="291" w:author="NATHAN W ANDERSON" w:date="2020-07-29T20:44:00Z">
            <w:rPr>
              <w:rFonts w:ascii="Cambria Math" w:hAnsi="Cambria Math"/>
            </w:rPr>
            <m:t>P</m:t>
          </w:ins>
        </m:r>
        <m:d>
          <m:dPr>
            <m:ctrlPr>
              <w:ins w:id="292" w:author="NATHAN W ANDERSON" w:date="2020-07-29T20:44:00Z">
                <w:rPr>
                  <w:rFonts w:ascii="Cambria Math" w:hAnsi="Cambria Math"/>
                  <w:i/>
                </w:rPr>
              </w:ins>
            </m:ctrlPr>
          </m:dPr>
          <m:e>
            <m:r>
              <w:ins w:id="293" w:author="NATHAN W ANDERSON" w:date="2020-07-29T20:44:00Z">
                <w:rPr>
                  <w:rFonts w:ascii="Cambria Math" w:hAnsi="Cambria Math"/>
                </w:rPr>
                <m:t>A</m:t>
              </w:ins>
            </m:r>
          </m:e>
          <m:e>
            <m:r>
              <w:ins w:id="294" w:author="NATHAN W ANDERSON" w:date="2020-07-29T20:44:00Z">
                <w:rPr>
                  <w:rFonts w:ascii="Cambria Math" w:hAnsi="Cambria Math"/>
                </w:rPr>
                <m:t>A</m:t>
              </w:ins>
            </m:r>
          </m:e>
        </m:d>
        <m:r>
          <w:ins w:id="295" w:author="NATHAN W ANDERSON" w:date="2020-07-29T20:44:00Z">
            <w:rPr>
              <w:rFonts w:ascii="Cambria Math" w:hAnsi="Cambria Math"/>
            </w:rPr>
            <m:t>=</m:t>
          </w:ins>
        </m:r>
        <m:f>
          <m:fPr>
            <m:ctrlPr>
              <w:ins w:id="296" w:author="NATHAN W ANDERSON" w:date="2020-07-29T20:44:00Z">
                <w:rPr>
                  <w:rFonts w:ascii="Cambria Math" w:hAnsi="Cambria Math"/>
                </w:rPr>
              </w:ins>
            </m:ctrlPr>
          </m:fPr>
          <m:num>
            <m:sSub>
              <m:sSubPr>
                <m:ctrlPr>
                  <w:ins w:id="297" w:author="NATHAN W ANDERSON" w:date="2020-07-29T20:44:00Z">
                    <w:rPr>
                      <w:rFonts w:ascii="Cambria Math" w:hAnsi="Cambria Math"/>
                    </w:rPr>
                  </w:ins>
                </m:ctrlPr>
              </m:sSubPr>
              <m:e>
                <m:r>
                  <w:ins w:id="298" w:author="NATHAN W ANDERSON" w:date="2020-07-29T20:44:00Z">
                    <w:rPr>
                      <w:rFonts w:ascii="Cambria Math" w:hAnsi="Cambria Math"/>
                    </w:rPr>
                    <m:t>D</m:t>
                  </w:ins>
                </m:r>
              </m:e>
              <m:sub>
                <m:r>
                  <w:ins w:id="299" w:author="NATHAN W ANDERSON" w:date="2020-07-29T20:44:00Z">
                    <w:rPr>
                      <w:rFonts w:ascii="Cambria Math" w:hAnsi="Cambria Math"/>
                    </w:rPr>
                    <m:t>a</m:t>
                  </w:ins>
                </m:r>
              </m:sub>
            </m:sSub>
            <m:r>
              <w:ins w:id="300" w:author="NATHAN W ANDERSON" w:date="2020-07-29T20:44:00Z">
                <w:rPr>
                  <w:rFonts w:ascii="Cambria Math" w:hAnsi="Cambria Math"/>
                </w:rPr>
                <m:t>(</m:t>
              </w:ins>
            </m:r>
            <m:sSub>
              <m:sSubPr>
                <m:ctrlPr>
                  <w:ins w:id="301" w:author="NATHAN W ANDERSON" w:date="2020-07-29T20:44:00Z">
                    <w:rPr>
                      <w:rFonts w:ascii="Cambria Math" w:hAnsi="Cambria Math"/>
                    </w:rPr>
                  </w:ins>
                </m:ctrlPr>
              </m:sSubPr>
              <m:e>
                <m:r>
                  <w:ins w:id="302" w:author="NATHAN W ANDERSON" w:date="2020-07-29T20:44:00Z">
                    <w:rPr>
                      <w:rFonts w:ascii="Cambria Math" w:hAnsi="Cambria Math"/>
                    </w:rPr>
                    <m:t>D</m:t>
                  </w:ins>
                </m:r>
              </m:e>
              <m:sub>
                <m:r>
                  <w:ins w:id="303" w:author="NATHAN W ANDERSON" w:date="2020-07-29T20:44:00Z">
                    <w:rPr>
                      <w:rFonts w:ascii="Cambria Math" w:hAnsi="Cambria Math"/>
                    </w:rPr>
                    <m:t>a</m:t>
                  </w:ins>
                </m:r>
              </m:sub>
            </m:sSub>
            <m:r>
              <w:ins w:id="304" w:author="NATHAN W ANDERSON" w:date="2020-07-29T20:44:00Z">
                <w:rPr>
                  <w:rFonts w:ascii="Cambria Math" w:hAnsi="Cambria Math"/>
                </w:rPr>
                <m:t>-2)</m:t>
              </w:ins>
            </m:r>
          </m:num>
          <m:den>
            <m:sSub>
              <m:sSubPr>
                <m:ctrlPr>
                  <w:ins w:id="305" w:author="NATHAN W ANDERSON" w:date="2020-07-29T20:44:00Z">
                    <w:rPr>
                      <w:rFonts w:ascii="Cambria Math" w:hAnsi="Cambria Math"/>
                    </w:rPr>
                  </w:ins>
                </m:ctrlPr>
              </m:sSubPr>
              <m:e>
                <m:r>
                  <w:ins w:id="306" w:author="NATHAN W ANDERSON" w:date="2020-07-29T20:44:00Z">
                    <w:rPr>
                      <w:rFonts w:ascii="Cambria Math" w:hAnsi="Cambria Math"/>
                    </w:rPr>
                    <m:t>D</m:t>
                  </w:ins>
                </m:r>
              </m:e>
              <m:sub>
                <m:r>
                  <w:ins w:id="307" w:author="NATHAN W ANDERSON" w:date="2020-07-29T20:44:00Z">
                    <w:rPr>
                      <w:rFonts w:ascii="Cambria Math" w:hAnsi="Cambria Math"/>
                    </w:rPr>
                    <m:t>d</m:t>
                  </w:ins>
                </m:r>
              </m:sub>
            </m:sSub>
            <m:r>
              <w:ins w:id="308" w:author="NATHAN W ANDERSON" w:date="2020-07-29T20:44:00Z">
                <w:rPr>
                  <w:rFonts w:ascii="Cambria Math" w:hAnsi="Cambria Math"/>
                </w:rPr>
                <m:t>(</m:t>
              </w:ins>
            </m:r>
            <m:sSub>
              <m:sSubPr>
                <m:ctrlPr>
                  <w:ins w:id="309" w:author="NATHAN W ANDERSON" w:date="2020-07-29T20:44:00Z">
                    <w:rPr>
                      <w:rFonts w:ascii="Cambria Math" w:hAnsi="Cambria Math"/>
                    </w:rPr>
                  </w:ins>
                </m:ctrlPr>
              </m:sSubPr>
              <m:e>
                <m:r>
                  <w:ins w:id="310" w:author="NATHAN W ANDERSON" w:date="2020-07-29T20:44:00Z">
                    <w:rPr>
                      <w:rFonts w:ascii="Cambria Math" w:hAnsi="Cambria Math"/>
                    </w:rPr>
                    <m:t>D</m:t>
                  </w:ins>
                </m:r>
              </m:e>
              <m:sub>
                <m:r>
                  <w:ins w:id="311" w:author="NATHAN W ANDERSON" w:date="2020-07-29T20:44:00Z">
                    <w:rPr>
                      <w:rFonts w:ascii="Cambria Math" w:hAnsi="Cambria Math"/>
                    </w:rPr>
                    <m:t>d</m:t>
                  </w:ins>
                </m:r>
              </m:sub>
            </m:sSub>
            <m:r>
              <w:ins w:id="312" w:author="NATHAN W ANDERSON" w:date="2020-07-29T20:44:00Z">
                <w:rPr>
                  <w:rFonts w:ascii="Cambria Math" w:hAnsi="Cambria Math"/>
                </w:rPr>
                <m:t>-2)</m:t>
              </w:ins>
            </m:r>
          </m:den>
        </m:f>
      </m:oMath>
      <w:ins w:id="313" w:author="NATHAN W ANDERSON" w:date="2020-07-29T20:44:00Z">
        <w:r>
          <w:rPr>
            <w:rFonts w:eastAsiaTheme="minorEastAsia"/>
          </w:rPr>
          <w:tab/>
          <w:t>(A1)</w:t>
        </w:r>
      </w:ins>
    </w:p>
    <w:p w14:paraId="179B3326" w14:textId="77777777" w:rsidR="00D96FE1" w:rsidRDefault="00D96FE1" w:rsidP="00D96FE1">
      <w:pPr>
        <w:pStyle w:val="BodyText"/>
        <w:jc w:val="center"/>
        <w:rPr>
          <w:ins w:id="314" w:author="NATHAN W ANDERSON" w:date="2020-07-29T20:44:00Z"/>
          <w:rFonts w:eastAsiaTheme="minorEastAsia"/>
        </w:rPr>
      </w:pPr>
      <m:oMath>
        <m:r>
          <w:ins w:id="315" w:author="NATHAN W ANDERSON" w:date="2020-07-29T20:44:00Z">
            <w:rPr>
              <w:rFonts w:ascii="Cambria Math" w:hAnsi="Cambria Math"/>
            </w:rPr>
            <m:t>P</m:t>
          </w:ins>
        </m:r>
        <m:d>
          <m:dPr>
            <m:ctrlPr>
              <w:ins w:id="316" w:author="NATHAN W ANDERSON" w:date="2020-07-29T20:44:00Z">
                <w:rPr>
                  <w:rFonts w:ascii="Cambria Math" w:hAnsi="Cambria Math"/>
                  <w:i/>
                </w:rPr>
              </w:ins>
            </m:ctrlPr>
          </m:dPr>
          <m:e>
            <m:sSub>
              <m:sSubPr>
                <m:ctrlPr>
                  <w:ins w:id="317" w:author="NATHAN W ANDERSON" w:date="2020-07-29T20:44:00Z">
                    <w:rPr>
                      <w:rFonts w:ascii="Cambria Math" w:hAnsi="Cambria Math"/>
                      <w:i/>
                    </w:rPr>
                  </w:ins>
                </m:ctrlPr>
              </m:sSubPr>
              <m:e>
                <m:r>
                  <w:ins w:id="318" w:author="NATHAN W ANDERSON" w:date="2020-07-29T20:44:00Z">
                    <m:rPr>
                      <m:sty m:val="p"/>
                    </m:rPr>
                    <w:rPr>
                      <w:rFonts w:ascii="Cambria Math" w:hAnsi="Cambria Math"/>
                    </w:rPr>
                    <m:t>SS</m:t>
                  </w:ins>
                </m:r>
              </m:e>
              <m:sub>
                <m:r>
                  <w:ins w:id="319" w:author="NATHAN W ANDERSON" w:date="2020-07-29T20:44:00Z">
                    <w:rPr>
                      <w:rFonts w:ascii="Cambria Math" w:hAnsi="Cambria Math"/>
                    </w:rPr>
                    <m:t>d</m:t>
                  </w:ins>
                </m:r>
              </m:sub>
            </m:sSub>
          </m:e>
        </m:d>
        <m:r>
          <w:ins w:id="320" w:author="NATHAN W ANDERSON" w:date="2020-07-29T20:44:00Z">
            <w:rPr>
              <w:rFonts w:ascii="Cambria Math" w:hAnsi="Cambria Math"/>
            </w:rPr>
            <m:t>=P</m:t>
          </w:ins>
        </m:r>
        <m:d>
          <m:dPr>
            <m:ctrlPr>
              <w:ins w:id="321" w:author="NATHAN W ANDERSON" w:date="2020-07-29T20:44:00Z">
                <w:rPr>
                  <w:rFonts w:ascii="Cambria Math" w:hAnsi="Cambria Math"/>
                  <w:i/>
                </w:rPr>
              </w:ins>
            </m:ctrlPr>
          </m:dPr>
          <m:e>
            <m:r>
              <w:ins w:id="322" w:author="NATHAN W ANDERSON" w:date="2020-07-29T20:44:00Z">
                <w:rPr>
                  <w:rFonts w:ascii="Cambria Math" w:hAnsi="Cambria Math"/>
                </w:rPr>
                <m:t>X</m:t>
              </w:ins>
            </m:r>
          </m:e>
        </m:d>
        <m:r>
          <w:ins w:id="323" w:author="NATHAN W ANDERSON" w:date="2020-07-29T20:44:00Z">
            <w:rPr>
              <w:rFonts w:ascii="Cambria Math" w:hAnsi="Cambria Math"/>
            </w:rPr>
            <m:t>P</m:t>
          </w:ins>
        </m:r>
        <m:d>
          <m:dPr>
            <m:ctrlPr>
              <w:ins w:id="324" w:author="NATHAN W ANDERSON" w:date="2020-07-29T20:44:00Z">
                <w:rPr>
                  <w:rFonts w:ascii="Cambria Math" w:hAnsi="Cambria Math"/>
                  <w:i/>
                </w:rPr>
              </w:ins>
            </m:ctrlPr>
          </m:dPr>
          <m:e>
            <m:r>
              <w:ins w:id="325" w:author="NATHAN W ANDERSON" w:date="2020-07-29T20:44:00Z">
                <w:rPr>
                  <w:rFonts w:ascii="Cambria Math" w:hAnsi="Cambria Math"/>
                </w:rPr>
                <m:t>X</m:t>
              </w:ins>
            </m:r>
          </m:e>
          <m:e>
            <m:r>
              <w:ins w:id="326" w:author="NATHAN W ANDERSON" w:date="2020-07-29T20:44:00Z">
                <w:rPr>
                  <w:rFonts w:ascii="Cambria Math" w:hAnsi="Cambria Math"/>
                </w:rPr>
                <m:t>X</m:t>
              </w:ins>
            </m:r>
          </m:e>
        </m:d>
        <m:r>
          <w:ins w:id="327" w:author="NATHAN W ANDERSON" w:date="2020-07-29T20:44:00Z">
            <w:rPr>
              <w:rFonts w:ascii="Cambria Math" w:hAnsi="Cambria Math"/>
            </w:rPr>
            <m:t>=</m:t>
          </w:ins>
        </m:r>
        <m:f>
          <m:fPr>
            <m:ctrlPr>
              <w:ins w:id="328" w:author="NATHAN W ANDERSON" w:date="2020-07-29T20:44:00Z">
                <w:rPr>
                  <w:rFonts w:ascii="Cambria Math" w:hAnsi="Cambria Math"/>
                </w:rPr>
              </w:ins>
            </m:ctrlPr>
          </m:fPr>
          <m:num>
            <m:r>
              <w:ins w:id="329" w:author="NATHAN W ANDERSON" w:date="2020-07-29T20:44:00Z">
                <w:rPr>
                  <w:rFonts w:ascii="Cambria Math" w:hAnsi="Cambria Math"/>
                </w:rPr>
                <m:t>2</m:t>
              </w:ins>
            </m:r>
            <m:sSub>
              <m:sSubPr>
                <m:ctrlPr>
                  <w:ins w:id="330" w:author="NATHAN W ANDERSON" w:date="2020-07-29T20:44:00Z">
                    <w:rPr>
                      <w:rFonts w:ascii="Cambria Math" w:hAnsi="Cambria Math"/>
                    </w:rPr>
                  </w:ins>
                </m:ctrlPr>
              </m:sSubPr>
              <m:e>
                <m:r>
                  <w:ins w:id="331" w:author="NATHAN W ANDERSON" w:date="2020-07-29T20:44:00Z">
                    <w:rPr>
                      <w:rFonts w:ascii="Cambria Math" w:hAnsi="Cambria Math"/>
                    </w:rPr>
                    <m:t>X</m:t>
                  </w:ins>
                </m:r>
              </m:e>
              <m:sub>
                <m:r>
                  <w:ins w:id="332" w:author="NATHAN W ANDERSON" w:date="2020-07-29T20:44:00Z">
                    <w:rPr>
                      <w:rFonts w:ascii="Cambria Math" w:hAnsi="Cambria Math"/>
                    </w:rPr>
                    <m:t>s</m:t>
                  </w:ins>
                </m:r>
              </m:sub>
            </m:sSub>
            <m:r>
              <w:ins w:id="333" w:author="NATHAN W ANDERSON" w:date="2020-07-29T20:44:00Z">
                <w:rPr>
                  <w:rFonts w:ascii="Cambria Math" w:hAnsi="Cambria Math"/>
                </w:rPr>
                <m:t>(2</m:t>
              </w:ins>
            </m:r>
            <m:sSub>
              <m:sSubPr>
                <m:ctrlPr>
                  <w:ins w:id="334" w:author="NATHAN W ANDERSON" w:date="2020-07-29T20:44:00Z">
                    <w:rPr>
                      <w:rFonts w:ascii="Cambria Math" w:hAnsi="Cambria Math"/>
                    </w:rPr>
                  </w:ins>
                </m:ctrlPr>
              </m:sSubPr>
              <m:e>
                <m:r>
                  <w:ins w:id="335" w:author="NATHAN W ANDERSON" w:date="2020-07-29T20:44:00Z">
                    <w:rPr>
                      <w:rFonts w:ascii="Cambria Math" w:hAnsi="Cambria Math"/>
                    </w:rPr>
                    <m:t>X</m:t>
                  </w:ins>
                </m:r>
              </m:e>
              <m:sub>
                <m:r>
                  <w:ins w:id="336" w:author="NATHAN W ANDERSON" w:date="2020-07-29T20:44:00Z">
                    <w:rPr>
                      <w:rFonts w:ascii="Cambria Math" w:hAnsi="Cambria Math"/>
                    </w:rPr>
                    <m:t>s</m:t>
                  </w:ins>
                </m:r>
              </m:sub>
            </m:sSub>
            <m:r>
              <w:ins w:id="337" w:author="NATHAN W ANDERSON" w:date="2020-07-29T20:44:00Z">
                <w:rPr>
                  <w:rFonts w:ascii="Cambria Math" w:hAnsi="Cambria Math"/>
                </w:rPr>
                <m:t>-2)</m:t>
              </w:ins>
            </m:r>
          </m:num>
          <m:den>
            <m:sSub>
              <m:sSubPr>
                <m:ctrlPr>
                  <w:ins w:id="338" w:author="NATHAN W ANDERSON" w:date="2020-07-29T20:44:00Z">
                    <w:rPr>
                      <w:rFonts w:ascii="Cambria Math" w:hAnsi="Cambria Math"/>
                    </w:rPr>
                  </w:ins>
                </m:ctrlPr>
              </m:sSubPr>
              <m:e>
                <m:r>
                  <w:ins w:id="339" w:author="NATHAN W ANDERSON" w:date="2020-07-29T20:44:00Z">
                    <w:rPr>
                      <w:rFonts w:ascii="Cambria Math" w:hAnsi="Cambria Math"/>
                    </w:rPr>
                    <m:t>D</m:t>
                  </w:ins>
                </m:r>
              </m:e>
              <m:sub>
                <m:r>
                  <w:ins w:id="340" w:author="NATHAN W ANDERSON" w:date="2020-07-29T20:44:00Z">
                    <w:rPr>
                      <w:rFonts w:ascii="Cambria Math" w:hAnsi="Cambria Math"/>
                    </w:rPr>
                    <m:t>d</m:t>
                  </w:ins>
                </m:r>
              </m:sub>
            </m:sSub>
            <m:r>
              <w:ins w:id="341" w:author="NATHAN W ANDERSON" w:date="2020-07-29T20:44:00Z">
                <w:rPr>
                  <w:rFonts w:ascii="Cambria Math" w:hAnsi="Cambria Math"/>
                </w:rPr>
                <m:t>(</m:t>
              </w:ins>
            </m:r>
            <m:sSub>
              <m:sSubPr>
                <m:ctrlPr>
                  <w:ins w:id="342" w:author="NATHAN W ANDERSON" w:date="2020-07-29T20:44:00Z">
                    <w:rPr>
                      <w:rFonts w:ascii="Cambria Math" w:hAnsi="Cambria Math"/>
                    </w:rPr>
                  </w:ins>
                </m:ctrlPr>
              </m:sSubPr>
              <m:e>
                <m:r>
                  <w:ins w:id="343" w:author="NATHAN W ANDERSON" w:date="2020-07-29T20:44:00Z">
                    <w:rPr>
                      <w:rFonts w:ascii="Cambria Math" w:hAnsi="Cambria Math"/>
                    </w:rPr>
                    <m:t>D</m:t>
                  </w:ins>
                </m:r>
              </m:e>
              <m:sub>
                <m:r>
                  <w:ins w:id="344" w:author="NATHAN W ANDERSON" w:date="2020-07-29T20:44:00Z">
                    <w:rPr>
                      <w:rFonts w:ascii="Cambria Math" w:hAnsi="Cambria Math"/>
                    </w:rPr>
                    <m:t>d</m:t>
                  </w:ins>
                </m:r>
              </m:sub>
            </m:sSub>
            <m:r>
              <w:ins w:id="345" w:author="NATHAN W ANDERSON" w:date="2020-07-29T20:44:00Z">
                <w:rPr>
                  <w:rFonts w:ascii="Cambria Math" w:hAnsi="Cambria Math"/>
                </w:rPr>
                <m:t>-2)</m:t>
              </w:ins>
            </m:r>
          </m:den>
        </m:f>
      </m:oMath>
      <w:ins w:id="346" w:author="NATHAN W ANDERSON" w:date="2020-07-29T20:44:00Z">
        <w:r>
          <w:rPr>
            <w:rFonts w:eastAsiaTheme="minorEastAsia"/>
          </w:rPr>
          <w:tab/>
          <w:t>(A2)</w:t>
        </w:r>
      </w:ins>
    </w:p>
    <w:p w14:paraId="3805F56C" w14:textId="77777777" w:rsidR="00D96FE1" w:rsidRDefault="00D96FE1" w:rsidP="00D96FE1">
      <w:pPr>
        <w:pStyle w:val="BodyText"/>
        <w:jc w:val="center"/>
        <w:rPr>
          <w:ins w:id="347" w:author="NATHAN W ANDERSON" w:date="2020-07-29T20:44:00Z"/>
          <w:rFonts w:eastAsiaTheme="minorEastAsia"/>
        </w:rPr>
      </w:pPr>
      <m:oMath>
        <m:r>
          <w:ins w:id="348" w:author="NATHAN W ANDERSON" w:date="2020-07-29T20:44:00Z">
            <w:rPr>
              <w:rFonts w:ascii="Cambria Math" w:hAnsi="Cambria Math"/>
            </w:rPr>
            <m:t>P</m:t>
          </w:ins>
        </m:r>
        <m:d>
          <m:dPr>
            <m:ctrlPr>
              <w:ins w:id="349" w:author="NATHAN W ANDERSON" w:date="2020-07-29T20:44:00Z">
                <w:rPr>
                  <w:rFonts w:ascii="Cambria Math" w:hAnsi="Cambria Math"/>
                  <w:i/>
                </w:rPr>
              </w:ins>
            </m:ctrlPr>
          </m:dPr>
          <m:e>
            <m:sSub>
              <m:sSubPr>
                <m:ctrlPr>
                  <w:ins w:id="350" w:author="NATHAN W ANDERSON" w:date="2020-07-29T20:44:00Z">
                    <w:rPr>
                      <w:rFonts w:ascii="Cambria Math" w:hAnsi="Cambria Math"/>
                      <w:i/>
                    </w:rPr>
                  </w:ins>
                </m:ctrlPr>
              </m:sSubPr>
              <m:e>
                <m:r>
                  <w:ins w:id="351" w:author="NATHAN W ANDERSON" w:date="2020-07-29T20:44:00Z">
                    <m:rPr>
                      <m:sty m:val="p"/>
                    </m:rPr>
                    <w:rPr>
                      <w:rFonts w:ascii="Cambria Math" w:hAnsi="Cambria Math"/>
                    </w:rPr>
                    <m:t>AA</m:t>
                  </w:ins>
                </m:r>
              </m:e>
              <m:sub>
                <m:r>
                  <w:ins w:id="352" w:author="NATHAN W ANDERSON" w:date="2020-07-29T20:44:00Z">
                    <w:rPr>
                      <w:rFonts w:ascii="Cambria Math" w:hAnsi="Cambria Math"/>
                    </w:rPr>
                    <m:t>s</m:t>
                  </w:ins>
                </m:r>
              </m:sub>
            </m:sSub>
          </m:e>
        </m:d>
        <m:r>
          <w:ins w:id="353" w:author="NATHAN W ANDERSON" w:date="2020-07-29T20:44:00Z">
            <w:rPr>
              <w:rFonts w:ascii="Cambria Math" w:hAnsi="Cambria Math"/>
            </w:rPr>
            <m:t>=P</m:t>
          </w:ins>
        </m:r>
        <m:d>
          <m:dPr>
            <m:ctrlPr>
              <w:ins w:id="354" w:author="NATHAN W ANDERSON" w:date="2020-07-29T20:44:00Z">
                <w:rPr>
                  <w:rFonts w:ascii="Cambria Math" w:hAnsi="Cambria Math"/>
                  <w:i/>
                </w:rPr>
              </w:ins>
            </m:ctrlPr>
          </m:dPr>
          <m:e>
            <m:r>
              <w:ins w:id="355" w:author="NATHAN W ANDERSON" w:date="2020-07-29T20:44:00Z">
                <w:rPr>
                  <w:rFonts w:ascii="Cambria Math" w:hAnsi="Cambria Math"/>
                </w:rPr>
                <m:t>A</m:t>
              </w:ins>
            </m:r>
          </m:e>
        </m:d>
        <m:r>
          <w:ins w:id="356" w:author="NATHAN W ANDERSON" w:date="2020-07-29T20:44:00Z">
            <w:rPr>
              <w:rFonts w:ascii="Cambria Math" w:hAnsi="Cambria Math"/>
            </w:rPr>
            <m:t>P</m:t>
          </w:ins>
        </m:r>
        <m:d>
          <m:dPr>
            <m:ctrlPr>
              <w:ins w:id="357" w:author="NATHAN W ANDERSON" w:date="2020-07-29T20:44:00Z">
                <w:rPr>
                  <w:rFonts w:ascii="Cambria Math" w:hAnsi="Cambria Math"/>
                  <w:i/>
                </w:rPr>
              </w:ins>
            </m:ctrlPr>
          </m:dPr>
          <m:e>
            <m:r>
              <w:ins w:id="358" w:author="NATHAN W ANDERSON" w:date="2020-07-29T20:44:00Z">
                <w:rPr>
                  <w:rFonts w:ascii="Cambria Math" w:hAnsi="Cambria Math"/>
                </w:rPr>
                <m:t>A</m:t>
              </w:ins>
            </m:r>
          </m:e>
          <m:e>
            <m:r>
              <w:ins w:id="359" w:author="NATHAN W ANDERSON" w:date="2020-07-29T20:44:00Z">
                <w:rPr>
                  <w:rFonts w:ascii="Cambria Math" w:hAnsi="Cambria Math"/>
                </w:rPr>
                <m:t>A</m:t>
              </w:ins>
            </m:r>
          </m:e>
        </m:d>
        <m:r>
          <w:ins w:id="360" w:author="NATHAN W ANDERSON" w:date="2020-07-29T20:44:00Z">
            <w:rPr>
              <w:rFonts w:ascii="Cambria Math" w:hAnsi="Cambria Math"/>
            </w:rPr>
            <m:t>=</m:t>
          </w:ins>
        </m:r>
        <m:f>
          <m:fPr>
            <m:ctrlPr>
              <w:ins w:id="361" w:author="NATHAN W ANDERSON" w:date="2020-07-29T20:44:00Z">
                <w:rPr>
                  <w:rFonts w:ascii="Cambria Math" w:hAnsi="Cambria Math"/>
                </w:rPr>
              </w:ins>
            </m:ctrlPr>
          </m:fPr>
          <m:num>
            <m:sSub>
              <m:sSubPr>
                <m:ctrlPr>
                  <w:ins w:id="362" w:author="NATHAN W ANDERSON" w:date="2020-07-29T20:44:00Z">
                    <w:rPr>
                      <w:rFonts w:ascii="Cambria Math" w:hAnsi="Cambria Math"/>
                    </w:rPr>
                  </w:ins>
                </m:ctrlPr>
              </m:sSubPr>
              <m:e>
                <m:r>
                  <w:ins w:id="363" w:author="NATHAN W ANDERSON" w:date="2020-07-29T20:44:00Z">
                    <w:rPr>
                      <w:rFonts w:ascii="Cambria Math" w:hAnsi="Cambria Math"/>
                    </w:rPr>
                    <m:t>D</m:t>
                  </w:ins>
                </m:r>
              </m:e>
              <m:sub>
                <m:r>
                  <w:ins w:id="364" w:author="NATHAN W ANDERSON" w:date="2020-07-29T20:44:00Z">
                    <w:rPr>
                      <w:rFonts w:ascii="Cambria Math" w:hAnsi="Cambria Math"/>
                    </w:rPr>
                    <m:t>a</m:t>
                  </w:ins>
                </m:r>
              </m:sub>
            </m:sSub>
            <m:r>
              <w:ins w:id="365" w:author="NATHAN W ANDERSON" w:date="2020-07-29T20:44:00Z">
                <w:rPr>
                  <w:rFonts w:ascii="Cambria Math" w:hAnsi="Cambria Math"/>
                </w:rPr>
                <m:t>(</m:t>
              </w:ins>
            </m:r>
            <m:sSub>
              <m:sSubPr>
                <m:ctrlPr>
                  <w:ins w:id="366" w:author="NATHAN W ANDERSON" w:date="2020-07-29T20:44:00Z">
                    <w:rPr>
                      <w:rFonts w:ascii="Cambria Math" w:hAnsi="Cambria Math"/>
                    </w:rPr>
                  </w:ins>
                </m:ctrlPr>
              </m:sSubPr>
              <m:e>
                <m:r>
                  <w:ins w:id="367" w:author="NATHAN W ANDERSON" w:date="2020-07-29T20:44:00Z">
                    <w:rPr>
                      <w:rFonts w:ascii="Cambria Math" w:hAnsi="Cambria Math"/>
                    </w:rPr>
                    <m:t>D</m:t>
                  </w:ins>
                </m:r>
              </m:e>
              <m:sub>
                <m:r>
                  <w:ins w:id="368" w:author="NATHAN W ANDERSON" w:date="2020-07-29T20:44:00Z">
                    <w:rPr>
                      <w:rFonts w:ascii="Cambria Math" w:hAnsi="Cambria Math"/>
                    </w:rPr>
                    <m:t>a</m:t>
                  </w:ins>
                </m:r>
              </m:sub>
            </m:sSub>
            <m:r>
              <w:ins w:id="369" w:author="NATHAN W ANDERSON" w:date="2020-07-29T20:44:00Z">
                <w:rPr>
                  <w:rFonts w:ascii="Cambria Math" w:hAnsi="Cambria Math"/>
                </w:rPr>
                <m:t>-2)</m:t>
              </w:ins>
            </m:r>
          </m:num>
          <m:den>
            <m:sSub>
              <m:sSubPr>
                <m:ctrlPr>
                  <w:ins w:id="370" w:author="NATHAN W ANDERSON" w:date="2020-07-29T20:44:00Z">
                    <w:rPr>
                      <w:rFonts w:ascii="Cambria Math" w:hAnsi="Cambria Math"/>
                    </w:rPr>
                  </w:ins>
                </m:ctrlPr>
              </m:sSubPr>
              <m:e>
                <m:r>
                  <w:ins w:id="371" w:author="NATHAN W ANDERSON" w:date="2020-07-29T20:44:00Z">
                    <w:rPr>
                      <w:rFonts w:ascii="Cambria Math" w:hAnsi="Cambria Math"/>
                    </w:rPr>
                    <m:t>D</m:t>
                  </w:ins>
                </m:r>
              </m:e>
              <m:sub>
                <m:r>
                  <w:ins w:id="372" w:author="NATHAN W ANDERSON" w:date="2020-07-29T20:44:00Z">
                    <w:rPr>
                      <w:rFonts w:ascii="Cambria Math" w:hAnsi="Cambria Math"/>
                    </w:rPr>
                    <m:t>s</m:t>
                  </w:ins>
                </m:r>
              </m:sub>
            </m:sSub>
            <m:r>
              <w:ins w:id="373" w:author="NATHAN W ANDERSON" w:date="2020-07-29T20:44:00Z">
                <w:rPr>
                  <w:rFonts w:ascii="Cambria Math" w:hAnsi="Cambria Math"/>
                </w:rPr>
                <m:t>(</m:t>
              </w:ins>
            </m:r>
            <m:sSub>
              <m:sSubPr>
                <m:ctrlPr>
                  <w:ins w:id="374" w:author="NATHAN W ANDERSON" w:date="2020-07-29T20:44:00Z">
                    <w:rPr>
                      <w:rFonts w:ascii="Cambria Math" w:hAnsi="Cambria Math"/>
                    </w:rPr>
                  </w:ins>
                </m:ctrlPr>
              </m:sSubPr>
              <m:e>
                <m:r>
                  <w:ins w:id="375" w:author="NATHAN W ANDERSON" w:date="2020-07-29T20:44:00Z">
                    <w:rPr>
                      <w:rFonts w:ascii="Cambria Math" w:hAnsi="Cambria Math"/>
                    </w:rPr>
                    <m:t>D</m:t>
                  </w:ins>
                </m:r>
              </m:e>
              <m:sub>
                <m:r>
                  <w:ins w:id="376" w:author="NATHAN W ANDERSON" w:date="2020-07-29T20:44:00Z">
                    <w:rPr>
                      <w:rFonts w:ascii="Cambria Math" w:hAnsi="Cambria Math"/>
                    </w:rPr>
                    <m:t>s</m:t>
                  </w:ins>
                </m:r>
              </m:sub>
            </m:sSub>
            <m:r>
              <w:ins w:id="377" w:author="NATHAN W ANDERSON" w:date="2020-07-29T20:44:00Z">
                <w:rPr>
                  <w:rFonts w:ascii="Cambria Math" w:hAnsi="Cambria Math"/>
                </w:rPr>
                <m:t>-2)</m:t>
              </w:ins>
            </m:r>
          </m:den>
        </m:f>
      </m:oMath>
      <w:ins w:id="378" w:author="NATHAN W ANDERSON" w:date="2020-07-29T20:44:00Z">
        <w:r>
          <w:rPr>
            <w:rFonts w:eastAsiaTheme="minorEastAsia"/>
          </w:rPr>
          <w:t xml:space="preserve">   (A3)</w:t>
        </w:r>
      </w:ins>
    </w:p>
    <w:p w14:paraId="57A5080D" w14:textId="77777777" w:rsidR="00D96FE1" w:rsidRDefault="00D96FE1" w:rsidP="00D96FE1">
      <w:pPr>
        <w:pStyle w:val="BodyText"/>
        <w:jc w:val="center"/>
        <w:rPr>
          <w:ins w:id="379" w:author="NATHAN W ANDERSON" w:date="2020-07-29T20:44:00Z"/>
          <w:rFonts w:eastAsiaTheme="minorEastAsia"/>
        </w:rPr>
      </w:pPr>
      <m:oMath>
        <m:r>
          <w:ins w:id="380" w:author="NATHAN W ANDERSON" w:date="2020-07-29T20:44:00Z">
            <w:rPr>
              <w:rFonts w:ascii="Cambria Math" w:hAnsi="Cambria Math"/>
            </w:rPr>
            <m:t>P</m:t>
          </w:ins>
        </m:r>
        <m:d>
          <m:dPr>
            <m:ctrlPr>
              <w:ins w:id="381" w:author="NATHAN W ANDERSON" w:date="2020-07-29T20:44:00Z">
                <w:rPr>
                  <w:rFonts w:ascii="Cambria Math" w:hAnsi="Cambria Math"/>
                  <w:i/>
                </w:rPr>
              </w:ins>
            </m:ctrlPr>
          </m:dPr>
          <m:e>
            <m:sSub>
              <m:sSubPr>
                <m:ctrlPr>
                  <w:ins w:id="382" w:author="NATHAN W ANDERSON" w:date="2020-07-29T20:44:00Z">
                    <w:rPr>
                      <w:rFonts w:ascii="Cambria Math" w:hAnsi="Cambria Math"/>
                      <w:i/>
                    </w:rPr>
                  </w:ins>
                </m:ctrlPr>
              </m:sSubPr>
              <m:e>
                <m:r>
                  <w:ins w:id="383" w:author="NATHAN W ANDERSON" w:date="2020-07-29T20:44:00Z">
                    <m:rPr>
                      <m:sty m:val="p"/>
                    </m:rPr>
                    <w:rPr>
                      <w:rFonts w:ascii="Cambria Math" w:hAnsi="Cambria Math"/>
                    </w:rPr>
                    <m:t>SS</m:t>
                  </w:ins>
                </m:r>
              </m:e>
              <m:sub>
                <m:r>
                  <w:ins w:id="384" w:author="NATHAN W ANDERSON" w:date="2020-07-29T20:44:00Z">
                    <w:rPr>
                      <w:rFonts w:ascii="Cambria Math" w:hAnsi="Cambria Math"/>
                    </w:rPr>
                    <m:t>s</m:t>
                  </w:ins>
                </m:r>
              </m:sub>
            </m:sSub>
          </m:e>
        </m:d>
        <m:r>
          <w:ins w:id="385" w:author="NATHAN W ANDERSON" w:date="2020-07-29T20:44:00Z">
            <w:rPr>
              <w:rFonts w:ascii="Cambria Math" w:hAnsi="Cambria Math"/>
            </w:rPr>
            <m:t>=P</m:t>
          </w:ins>
        </m:r>
        <m:d>
          <m:dPr>
            <m:ctrlPr>
              <w:ins w:id="386" w:author="NATHAN W ANDERSON" w:date="2020-07-29T20:44:00Z">
                <w:rPr>
                  <w:rFonts w:ascii="Cambria Math" w:hAnsi="Cambria Math"/>
                  <w:i/>
                </w:rPr>
              </w:ins>
            </m:ctrlPr>
          </m:dPr>
          <m:e>
            <m:r>
              <w:ins w:id="387" w:author="NATHAN W ANDERSON" w:date="2020-07-29T20:44:00Z">
                <w:rPr>
                  <w:rFonts w:ascii="Cambria Math" w:hAnsi="Cambria Math"/>
                </w:rPr>
                <m:t>X</m:t>
              </w:ins>
            </m:r>
          </m:e>
        </m:d>
        <m:r>
          <w:ins w:id="388" w:author="NATHAN W ANDERSON" w:date="2020-07-29T20:44:00Z">
            <w:rPr>
              <w:rFonts w:ascii="Cambria Math" w:hAnsi="Cambria Math"/>
            </w:rPr>
            <m:t>P</m:t>
          </w:ins>
        </m:r>
        <m:d>
          <m:dPr>
            <m:ctrlPr>
              <w:ins w:id="389" w:author="NATHAN W ANDERSON" w:date="2020-07-29T20:44:00Z">
                <w:rPr>
                  <w:rFonts w:ascii="Cambria Math" w:hAnsi="Cambria Math"/>
                  <w:i/>
                </w:rPr>
              </w:ins>
            </m:ctrlPr>
          </m:dPr>
          <m:e>
            <m:r>
              <w:ins w:id="390" w:author="NATHAN W ANDERSON" w:date="2020-07-29T20:44:00Z">
                <w:rPr>
                  <w:rFonts w:ascii="Cambria Math" w:hAnsi="Cambria Math"/>
                </w:rPr>
                <m:t>X</m:t>
              </w:ins>
            </m:r>
          </m:e>
          <m:e>
            <m:r>
              <w:ins w:id="391" w:author="NATHAN W ANDERSON" w:date="2020-07-29T20:44:00Z">
                <w:rPr>
                  <w:rFonts w:ascii="Cambria Math" w:hAnsi="Cambria Math"/>
                </w:rPr>
                <m:t>X</m:t>
              </w:ins>
            </m:r>
          </m:e>
        </m:d>
        <m:r>
          <w:ins w:id="392" w:author="NATHAN W ANDERSON" w:date="2020-07-29T20:44:00Z">
            <w:rPr>
              <w:rFonts w:ascii="Cambria Math" w:hAnsi="Cambria Math"/>
            </w:rPr>
            <m:t>+P</m:t>
          </w:ins>
        </m:r>
        <m:d>
          <m:dPr>
            <m:ctrlPr>
              <w:ins w:id="393" w:author="NATHAN W ANDERSON" w:date="2020-07-29T20:44:00Z">
                <w:rPr>
                  <w:rFonts w:ascii="Cambria Math" w:hAnsi="Cambria Math"/>
                  <w:i/>
                </w:rPr>
              </w:ins>
            </m:ctrlPr>
          </m:dPr>
          <m:e>
            <m:r>
              <w:ins w:id="394" w:author="NATHAN W ANDERSON" w:date="2020-07-29T20:44:00Z">
                <w:rPr>
                  <w:rFonts w:ascii="Cambria Math" w:hAnsi="Cambria Math"/>
                </w:rPr>
                <m:t>Y</m:t>
              </w:ins>
            </m:r>
          </m:e>
        </m:d>
        <m:r>
          <w:ins w:id="395" w:author="NATHAN W ANDERSON" w:date="2020-07-29T20:44:00Z">
            <w:rPr>
              <w:rFonts w:ascii="Cambria Math" w:hAnsi="Cambria Math"/>
            </w:rPr>
            <m:t>P(Y|Y)=</m:t>
          </w:ins>
        </m:r>
        <m:f>
          <m:fPr>
            <m:ctrlPr>
              <w:ins w:id="396" w:author="NATHAN W ANDERSON" w:date="2020-07-29T20:44:00Z">
                <w:rPr>
                  <w:rFonts w:ascii="Cambria Math" w:hAnsi="Cambria Math"/>
                </w:rPr>
              </w:ins>
            </m:ctrlPr>
          </m:fPr>
          <m:num>
            <m:sSub>
              <m:sSubPr>
                <m:ctrlPr>
                  <w:ins w:id="397" w:author="NATHAN W ANDERSON" w:date="2020-07-29T20:44:00Z">
                    <w:rPr>
                      <w:rFonts w:ascii="Cambria Math" w:hAnsi="Cambria Math"/>
                    </w:rPr>
                  </w:ins>
                </m:ctrlPr>
              </m:sSubPr>
              <m:e>
                <m:r>
                  <w:ins w:id="398" w:author="NATHAN W ANDERSON" w:date="2020-07-29T20:44:00Z">
                    <w:rPr>
                      <w:rFonts w:ascii="Cambria Math" w:hAnsi="Cambria Math"/>
                    </w:rPr>
                    <m:t>X</m:t>
                  </w:ins>
                </m:r>
              </m:e>
              <m:sub>
                <m:r>
                  <w:ins w:id="399" w:author="NATHAN W ANDERSON" w:date="2020-07-29T20:44:00Z">
                    <w:rPr>
                      <w:rFonts w:ascii="Cambria Math" w:hAnsi="Cambria Math"/>
                    </w:rPr>
                    <m:t>s</m:t>
                  </w:ins>
                </m:r>
              </m:sub>
            </m:sSub>
            <m:r>
              <w:ins w:id="400" w:author="NATHAN W ANDERSON" w:date="2020-07-29T20:44:00Z">
                <w:rPr>
                  <w:rFonts w:ascii="Cambria Math" w:hAnsi="Cambria Math"/>
                </w:rPr>
                <m:t>(</m:t>
              </w:ins>
            </m:r>
            <m:sSub>
              <m:sSubPr>
                <m:ctrlPr>
                  <w:ins w:id="401" w:author="NATHAN W ANDERSON" w:date="2020-07-29T20:44:00Z">
                    <w:rPr>
                      <w:rFonts w:ascii="Cambria Math" w:hAnsi="Cambria Math"/>
                    </w:rPr>
                  </w:ins>
                </m:ctrlPr>
              </m:sSubPr>
              <m:e>
                <m:r>
                  <w:ins w:id="402" w:author="NATHAN W ANDERSON" w:date="2020-07-29T20:44:00Z">
                    <w:rPr>
                      <w:rFonts w:ascii="Cambria Math" w:hAnsi="Cambria Math"/>
                    </w:rPr>
                    <m:t>X</m:t>
                  </w:ins>
                </m:r>
              </m:e>
              <m:sub>
                <m:r>
                  <w:ins w:id="403" w:author="NATHAN W ANDERSON" w:date="2020-07-29T20:44:00Z">
                    <w:rPr>
                      <w:rFonts w:ascii="Cambria Math" w:hAnsi="Cambria Math"/>
                    </w:rPr>
                    <m:t>s</m:t>
                  </w:ins>
                </m:r>
              </m:sub>
            </m:sSub>
            <m:r>
              <w:ins w:id="404" w:author="NATHAN W ANDERSON" w:date="2020-07-29T20:44:00Z">
                <w:rPr>
                  <w:rFonts w:ascii="Cambria Math" w:hAnsi="Cambria Math"/>
                </w:rPr>
                <m:t>-1)</m:t>
              </w:ins>
            </m:r>
          </m:num>
          <m:den>
            <m:sSub>
              <m:sSubPr>
                <m:ctrlPr>
                  <w:ins w:id="405" w:author="NATHAN W ANDERSON" w:date="2020-07-29T20:44:00Z">
                    <w:rPr>
                      <w:rFonts w:ascii="Cambria Math" w:hAnsi="Cambria Math"/>
                    </w:rPr>
                  </w:ins>
                </m:ctrlPr>
              </m:sSubPr>
              <m:e>
                <m:r>
                  <w:ins w:id="406" w:author="NATHAN W ANDERSON" w:date="2020-07-29T20:44:00Z">
                    <w:rPr>
                      <w:rFonts w:ascii="Cambria Math" w:hAnsi="Cambria Math"/>
                    </w:rPr>
                    <m:t>D</m:t>
                  </w:ins>
                </m:r>
              </m:e>
              <m:sub>
                <m:r>
                  <w:ins w:id="407" w:author="NATHAN W ANDERSON" w:date="2020-07-29T20:44:00Z">
                    <w:rPr>
                      <w:rFonts w:ascii="Cambria Math" w:hAnsi="Cambria Math"/>
                    </w:rPr>
                    <m:t>s</m:t>
                  </w:ins>
                </m:r>
              </m:sub>
            </m:sSub>
            <m:r>
              <w:ins w:id="408" w:author="NATHAN W ANDERSON" w:date="2020-07-29T20:44:00Z">
                <w:rPr>
                  <w:rFonts w:ascii="Cambria Math" w:hAnsi="Cambria Math"/>
                </w:rPr>
                <m:t>(</m:t>
              </w:ins>
            </m:r>
            <m:sSub>
              <m:sSubPr>
                <m:ctrlPr>
                  <w:ins w:id="409" w:author="NATHAN W ANDERSON" w:date="2020-07-29T20:44:00Z">
                    <w:rPr>
                      <w:rFonts w:ascii="Cambria Math" w:hAnsi="Cambria Math"/>
                    </w:rPr>
                  </w:ins>
                </m:ctrlPr>
              </m:sSubPr>
              <m:e>
                <m:r>
                  <w:ins w:id="410" w:author="NATHAN W ANDERSON" w:date="2020-07-29T20:44:00Z">
                    <w:rPr>
                      <w:rFonts w:ascii="Cambria Math" w:hAnsi="Cambria Math"/>
                    </w:rPr>
                    <m:t>D</m:t>
                  </w:ins>
                </m:r>
              </m:e>
              <m:sub>
                <m:r>
                  <w:ins w:id="411" w:author="NATHAN W ANDERSON" w:date="2020-07-29T20:44:00Z">
                    <w:rPr>
                      <w:rFonts w:ascii="Cambria Math" w:hAnsi="Cambria Math"/>
                    </w:rPr>
                    <m:t>a</m:t>
                  </w:ins>
                </m:r>
              </m:sub>
            </m:sSub>
            <m:r>
              <w:ins w:id="412" w:author="NATHAN W ANDERSON" w:date="2020-07-29T20:44:00Z">
                <w:rPr>
                  <w:rFonts w:ascii="Cambria Math" w:hAnsi="Cambria Math"/>
                </w:rPr>
                <m:t>+</m:t>
              </w:ins>
            </m:r>
            <m:sSub>
              <m:sSubPr>
                <m:ctrlPr>
                  <w:ins w:id="413" w:author="NATHAN W ANDERSON" w:date="2020-07-29T20:44:00Z">
                    <w:rPr>
                      <w:rFonts w:ascii="Cambria Math" w:hAnsi="Cambria Math"/>
                    </w:rPr>
                  </w:ins>
                </m:ctrlPr>
              </m:sSubPr>
              <m:e>
                <m:r>
                  <w:ins w:id="414" w:author="NATHAN W ANDERSON" w:date="2020-07-29T20:44:00Z">
                    <w:rPr>
                      <w:rFonts w:ascii="Cambria Math" w:hAnsi="Cambria Math"/>
                    </w:rPr>
                    <m:t>X</m:t>
                  </w:ins>
                </m:r>
              </m:e>
              <m:sub>
                <m:r>
                  <w:ins w:id="415" w:author="NATHAN W ANDERSON" w:date="2020-07-29T20:44:00Z">
                    <w:rPr>
                      <w:rFonts w:ascii="Cambria Math" w:hAnsi="Cambria Math"/>
                    </w:rPr>
                    <m:t>a</m:t>
                  </w:ins>
                </m:r>
              </m:sub>
            </m:sSub>
            <m:r>
              <w:ins w:id="416" w:author="NATHAN W ANDERSON" w:date="2020-07-29T20:44:00Z">
                <w:rPr>
                  <w:rFonts w:ascii="Cambria Math" w:hAnsi="Cambria Math"/>
                </w:rPr>
                <m:t>-1)</m:t>
              </w:ins>
            </m:r>
          </m:den>
        </m:f>
        <m:r>
          <w:ins w:id="417" w:author="NATHAN W ANDERSON" w:date="2020-07-29T20:44:00Z">
            <w:rPr>
              <w:rFonts w:ascii="Cambria Math" w:hAnsi="Cambria Math"/>
            </w:rPr>
            <m:t>+</m:t>
          </w:ins>
        </m:r>
        <m:f>
          <m:fPr>
            <m:ctrlPr>
              <w:ins w:id="418" w:author="NATHAN W ANDERSON" w:date="2020-07-29T20:44:00Z">
                <w:rPr>
                  <w:rFonts w:ascii="Cambria Math" w:hAnsi="Cambria Math"/>
                </w:rPr>
              </w:ins>
            </m:ctrlPr>
          </m:fPr>
          <m:num>
            <m:r>
              <w:ins w:id="419" w:author="NATHAN W ANDERSON" w:date="2020-07-29T20:44:00Z">
                <w:rPr>
                  <w:rFonts w:ascii="Cambria Math" w:hAnsi="Cambria Math"/>
                </w:rPr>
                <m:t>Y(Y-1)</m:t>
              </w:ins>
            </m:r>
          </m:num>
          <m:den>
            <m:sSub>
              <m:sSubPr>
                <m:ctrlPr>
                  <w:ins w:id="420" w:author="NATHAN W ANDERSON" w:date="2020-07-29T20:44:00Z">
                    <w:rPr>
                      <w:rFonts w:ascii="Cambria Math" w:hAnsi="Cambria Math"/>
                    </w:rPr>
                  </w:ins>
                </m:ctrlPr>
              </m:sSubPr>
              <m:e>
                <m:r>
                  <w:ins w:id="421" w:author="NATHAN W ANDERSON" w:date="2020-07-29T20:44:00Z">
                    <w:rPr>
                      <w:rFonts w:ascii="Cambria Math" w:hAnsi="Cambria Math"/>
                    </w:rPr>
                    <m:t>D</m:t>
                  </w:ins>
                </m:r>
              </m:e>
              <m:sub>
                <m:r>
                  <w:ins w:id="422" w:author="NATHAN W ANDERSON" w:date="2020-07-29T20:44:00Z">
                    <w:rPr>
                      <w:rFonts w:ascii="Cambria Math" w:hAnsi="Cambria Math"/>
                    </w:rPr>
                    <m:t>s</m:t>
                  </w:ins>
                </m:r>
              </m:sub>
            </m:sSub>
            <m:r>
              <w:ins w:id="423" w:author="NATHAN W ANDERSON" w:date="2020-07-29T20:44:00Z">
                <w:rPr>
                  <w:rFonts w:ascii="Cambria Math" w:hAnsi="Cambria Math"/>
                </w:rPr>
                <m:t>(</m:t>
              </w:ins>
            </m:r>
            <m:sSub>
              <m:sSubPr>
                <m:ctrlPr>
                  <w:ins w:id="424" w:author="NATHAN W ANDERSON" w:date="2020-07-29T20:44:00Z">
                    <w:rPr>
                      <w:rFonts w:ascii="Cambria Math" w:hAnsi="Cambria Math"/>
                      <w:iCs/>
                    </w:rPr>
                  </w:ins>
                </m:ctrlPr>
              </m:sSubPr>
              <m:e>
                <m:r>
                  <w:ins w:id="425" w:author="NATHAN W ANDERSON" w:date="2020-07-29T20:44:00Z">
                    <w:rPr>
                      <w:rFonts w:ascii="Cambria Math" w:hAnsi="Cambria Math"/>
                    </w:rPr>
                    <m:t>D</m:t>
                  </w:ins>
                </m:r>
              </m:e>
              <m:sub>
                <m:r>
                  <w:ins w:id="426" w:author="NATHAN W ANDERSON" w:date="2020-07-29T20:44:00Z">
                    <w:rPr>
                      <w:rFonts w:ascii="Cambria Math" w:hAnsi="Cambria Math"/>
                    </w:rPr>
                    <m:t>a</m:t>
                  </w:ins>
                </m:r>
              </m:sub>
            </m:sSub>
            <m:r>
              <w:ins w:id="427" w:author="NATHAN W ANDERSON" w:date="2020-07-29T20:44:00Z">
                <w:rPr>
                  <w:rFonts w:ascii="Cambria Math" w:hAnsi="Cambria Math"/>
                </w:rPr>
                <m:t>+Y-1)</m:t>
              </w:ins>
            </m:r>
          </m:den>
        </m:f>
      </m:oMath>
      <w:ins w:id="428" w:author="NATHAN W ANDERSON" w:date="2020-07-29T20:44:00Z">
        <w:r>
          <w:rPr>
            <w:rFonts w:eastAsiaTheme="minorEastAsia"/>
          </w:rPr>
          <w:t xml:space="preserve">   (A4)</w:t>
        </w:r>
      </w:ins>
    </w:p>
    <w:p w14:paraId="6324F4BA" w14:textId="77777777" w:rsidR="00D96FE1" w:rsidRPr="009C7866" w:rsidRDefault="00D96FE1">
      <w:pPr>
        <w:pStyle w:val="BodyText"/>
      </w:pPr>
    </w:p>
    <w:p w14:paraId="6EBC9EBA" w14:textId="17CF304E" w:rsidR="00706B8D" w:rsidRPr="009C7866" w:rsidRDefault="00C0664E">
      <w:pPr>
        <w:pStyle w:val="CaptionedFigure"/>
      </w:pPr>
      <w:bookmarkStart w:id="429" w:name="autosomenum"/>
      <w:commentRangeStart w:id="430"/>
      <w:commentRangeStart w:id="431"/>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2772010" cy="2848707"/>
                    </a:xfrm>
                    <a:prstGeom prst="rect">
                      <a:avLst/>
                    </a:prstGeom>
                    <a:noFill/>
                    <a:ln w="9525">
                      <a:noFill/>
                      <a:headEnd/>
                      <a:tailEnd/>
                    </a:ln>
                  </pic:spPr>
                </pic:pic>
              </a:graphicData>
            </a:graphic>
          </wp:inline>
        </w:drawing>
      </w:r>
      <w:bookmarkEnd w:id="429"/>
      <w:commentRangeEnd w:id="430"/>
      <w:r w:rsidR="00BE0965">
        <w:rPr>
          <w:rStyle w:val="CommentReference"/>
        </w:rPr>
        <w:commentReference w:id="430"/>
      </w:r>
      <w:commentRangeEnd w:id="431"/>
      <w:r w:rsidR="00BE0965">
        <w:rPr>
          <w:rStyle w:val="CommentReference"/>
        </w:rPr>
        <w:commentReference w:id="431"/>
      </w: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horizontal axis we plot the diploid autosome count. Each sex chromosome system is indicated by a unique color.</w:t>
      </w:r>
    </w:p>
    <w:p w14:paraId="35557746" w14:textId="05DE8B45" w:rsidR="000A681F" w:rsidRPr="009C7866" w:rsidRDefault="000A681F">
      <w:pPr>
        <w:pStyle w:val="ImageCaption"/>
        <w:rPr>
          <w:i w:val="0"/>
          <w:iCs/>
        </w:rPr>
      </w:pPr>
    </w:p>
    <w:p w14:paraId="459176F6" w14:textId="79A8158C" w:rsidR="000A681F" w:rsidRPr="009C7866" w:rsidRDefault="000A681F">
      <w:pPr>
        <w:pStyle w:val="ImageCaption"/>
        <w:rPr>
          <w:i w:val="0"/>
          <w:iCs/>
        </w:rPr>
      </w:pPr>
      <w:r w:rsidRPr="009C7866">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p>
    <w:p w14:paraId="6B4BC84A" w14:textId="35EAF99B" w:rsidR="008401DF" w:rsidRPr="009C7866" w:rsidRDefault="000A681F" w:rsidP="008401DF">
      <w:pPr>
        <w:pStyle w:val="ImageCaption"/>
        <w:rPr>
          <w:iCs/>
        </w:rPr>
      </w:pPr>
      <w:r w:rsidRPr="009C7866">
        <w:rPr>
          <w:b/>
          <w:bCs/>
        </w:rPr>
        <w:lastRenderedPageBreak/>
        <w:t xml:space="preserve">Figure 2 </w:t>
      </w:r>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m:oMath>
        <m:r>
          <w:rPr>
            <w:rFonts w:ascii="Cambria Math" w:hAnsi="Cambria Math"/>
          </w:rPr>
          <m:t>i </m:t>
        </m:r>
      </m:oMath>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m:oMath>
        <m:r>
          <w:rPr>
            <w:rFonts w:ascii="Cambria Math" w:hAnsi="Cambria Math"/>
          </w:rPr>
          <m:t>δ</m:t>
        </m:r>
      </m:oMath>
      <w:r w:rsidR="008401DF" w:rsidRPr="009C7866">
        <w:rPr>
          <w:iCs/>
        </w:rPr>
        <w:t xml:space="preserve"> the fusion of two autosomes, </w:t>
      </w:r>
      <m:oMath>
        <m:r>
          <w:rPr>
            <w:rFonts w:ascii="Cambria Math" w:hAnsi="Cambria Math"/>
          </w:rPr>
          <m:t>γ</m:t>
        </m:r>
      </m:oMath>
      <w:r w:rsidR="008401DF" w:rsidRPr="009C7866">
        <w:rPr>
          <w:iCs/>
        </w:rPr>
        <w:t xml:space="preserve"> the fission of an autosome, </w:t>
      </w:r>
      <m:oMath>
        <m:r>
          <w:rPr>
            <w:rFonts w:ascii="Cambria Math" w:hAnsi="Cambria Math"/>
          </w:rPr>
          <m:t>σ</m:t>
        </m:r>
      </m:oMath>
      <w:r w:rsidR="008401DF" w:rsidRPr="009C7866">
        <w:rPr>
          <w:iCs/>
        </w:rPr>
        <w:t xml:space="preserve"> fusion of an autosome and a sex chromosome, and </w:t>
      </w:r>
      <m:oMath>
        <m:r>
          <w:rPr>
            <w:rFonts w:ascii="Cambria Math" w:hAnsi="Cambria Math"/>
          </w:rPr>
          <m:t>ρ</m:t>
        </m:r>
      </m:oMath>
      <w:r w:rsidR="008401DF" w:rsidRPr="009C7866">
        <w:rPr>
          <w:iCs/>
        </w:rPr>
        <w:t xml:space="preserve"> the transition from </w:t>
      </w:r>
      <w:proofErr w:type="spellStart"/>
      <w:r w:rsidR="008401DF" w:rsidRPr="009C7866">
        <w:rPr>
          <w:iCs/>
        </w:rPr>
        <w:t>neoXY</w:t>
      </w:r>
      <w:proofErr w:type="spellEnd"/>
      <w:r w:rsidR="008401DF" w:rsidRPr="009C7866">
        <w:rPr>
          <w:iCs/>
        </w:rPr>
        <w:t xml:space="preserve"> to XY.</w:t>
      </w:r>
    </w:p>
    <w:p w14:paraId="10A4147A" w14:textId="554FB917" w:rsidR="000A681F" w:rsidRPr="009C7866" w:rsidRDefault="000A681F">
      <w:pPr>
        <w:pStyle w:val="ImageCaption"/>
        <w:rPr>
          <w:i w:val="0"/>
          <w:iCs/>
        </w:rPr>
      </w:pPr>
    </w:p>
    <w:p w14:paraId="05AED0F7" w14:textId="3967DF30" w:rsidR="000A681F" w:rsidRPr="009C7866" w:rsidRDefault="000A681F">
      <w:pPr>
        <w:pStyle w:val="ImageCaption"/>
        <w:rPr>
          <w:i w:val="0"/>
          <w:iCs/>
        </w:rPr>
      </w:pPr>
    </w:p>
    <w:p w14:paraId="60E9FB51" w14:textId="381D1056" w:rsidR="000A681F" w:rsidRPr="009C7866" w:rsidRDefault="000A681F">
      <w:pPr>
        <w:pStyle w:val="ImageCaption"/>
        <w:rPr>
          <w:i w:val="0"/>
          <w:iCs/>
        </w:rPr>
      </w:pPr>
    </w:p>
    <w:p w14:paraId="4E089686" w14:textId="2BAAC155" w:rsidR="000A681F" w:rsidRPr="009C7866" w:rsidRDefault="000A681F">
      <w:pPr>
        <w:pStyle w:val="ImageCaption"/>
        <w:rPr>
          <w:i w:val="0"/>
          <w:iCs/>
        </w:rPr>
      </w:pPr>
    </w:p>
    <w:p w14:paraId="50C7A15C" w14:textId="18C73558" w:rsidR="000A681F" w:rsidRPr="009C7866" w:rsidRDefault="000A681F">
      <w:pPr>
        <w:pStyle w:val="ImageCaption"/>
        <w:rPr>
          <w:i w:val="0"/>
          <w:iCs/>
        </w:rPr>
      </w:pPr>
    </w:p>
    <w:p w14:paraId="2D561EAD" w14:textId="0E8955AF" w:rsidR="000A681F" w:rsidRPr="009C7866" w:rsidRDefault="000A681F">
      <w:pPr>
        <w:pStyle w:val="ImageCaption"/>
        <w:rPr>
          <w:i w:val="0"/>
          <w:iCs/>
        </w:rPr>
      </w:pPr>
    </w:p>
    <w:p w14:paraId="45A8C1B0" w14:textId="62C4A329" w:rsidR="000A681F" w:rsidRPr="009C7866" w:rsidRDefault="000A681F">
      <w:pPr>
        <w:pStyle w:val="ImageCaption"/>
        <w:rPr>
          <w:i w:val="0"/>
          <w:iCs/>
        </w:rPr>
      </w:pPr>
    </w:p>
    <w:p w14:paraId="2CB44CF6" w14:textId="0048FFFE" w:rsidR="000A681F" w:rsidRPr="009C7866" w:rsidRDefault="000A681F">
      <w:pPr>
        <w:pStyle w:val="ImageCaption"/>
        <w:rPr>
          <w:i w:val="0"/>
          <w:iCs/>
        </w:rPr>
      </w:pPr>
    </w:p>
    <w:p w14:paraId="0B9174FD" w14:textId="025E4776" w:rsidR="000A681F" w:rsidRPr="009C7866" w:rsidRDefault="000A681F">
      <w:pPr>
        <w:pStyle w:val="ImageCaption"/>
        <w:rPr>
          <w:i w:val="0"/>
          <w:iCs/>
        </w:rPr>
      </w:pPr>
    </w:p>
    <w:p w14:paraId="75E81D4E" w14:textId="77777777" w:rsidR="000A681F" w:rsidRPr="008B6C25" w:rsidRDefault="000A681F">
      <w:pPr>
        <w:pStyle w:val="ImageCaption"/>
        <w:rPr>
          <w:i w:val="0"/>
          <w:iCs/>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432" w:name="approach"/>
      <w:r w:rsidRPr="009C7866">
        <w:rPr>
          <w:noProof/>
        </w:rPr>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432"/>
    </w:p>
    <w:p w14:paraId="19210311" w14:textId="59396D04" w:rsidR="00706B8D" w:rsidRDefault="00AD28C2">
      <w:pPr>
        <w:pStyle w:val="ImageCaption"/>
      </w:pPr>
      <w:r>
        <w:t xml:space="preserve">Figure 3 </w:t>
      </w:r>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433" w:name="ref-ashman2014tree"/>
      <w:bookmarkStart w:id="434" w:name="refs"/>
      <w:r w:rsidRPr="009C7866">
        <w:lastRenderedPageBreak/>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435" w:name="ref-bachtrog2014sex"/>
      <w:bookmarkEnd w:id="433"/>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436" w:name="ref-blackmon2019"/>
      <w:bookmarkEnd w:id="435"/>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437" w:name="ref-blackmon2017"/>
      <w:bookmarkEnd w:id="436"/>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438" w:name="ref-charlesworth1980"/>
      <w:bookmarkEnd w:id="437"/>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439" w:name="ref-cheng2016sex"/>
      <w:bookmarkEnd w:id="438"/>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440" w:name="ref-hsu2013"/>
      <w:bookmarkEnd w:id="439"/>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441" w:name="ref-huelsenbeck2003"/>
      <w:bookmarkEnd w:id="440"/>
      <w:proofErr w:type="spellStart"/>
      <w:r w:rsidRPr="009C7866">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442" w:name="ref-innocenti2010sexually"/>
      <w:bookmarkEnd w:id="441"/>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443" w:name="ref-kasimatis2019limits"/>
      <w:bookmarkEnd w:id="442"/>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444" w:name="ref-maddison2013"/>
      <w:bookmarkEnd w:id="443"/>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445" w:name="ref-mcallister2003"/>
      <w:bookmarkEnd w:id="444"/>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446" w:name="ref-pennell2015"/>
      <w:bookmarkEnd w:id="445"/>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447" w:name="ref-ponnikas2018sex"/>
      <w:bookmarkEnd w:id="446"/>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448" w:name="ref-revell2012"/>
      <w:bookmarkEnd w:id="447"/>
      <w:r w:rsidRPr="009C7866">
        <w:lastRenderedPageBreak/>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449" w:name="ref-stebbins1971"/>
      <w:bookmarkEnd w:id="448"/>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450" w:name="ref-white1977"/>
      <w:bookmarkEnd w:id="449"/>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451" w:name="ref-zhou2012"/>
      <w:bookmarkEnd w:id="450"/>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434"/>
      <w:bookmarkEnd w:id="451"/>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0" w:author="Nathan" w:date="2020-07-27T23:12:00Z" w:initials="N">
    <w:p w14:paraId="59CA26A1" w14:textId="743421D5" w:rsidR="00BE0965" w:rsidRDefault="00BE0965">
      <w:pPr>
        <w:pStyle w:val="CommentText"/>
      </w:pPr>
      <w:r>
        <w:rPr>
          <w:rStyle w:val="CommentReference"/>
        </w:rPr>
        <w:annotationRef/>
      </w:r>
      <w:r>
        <w:t>This figure is blank for me</w:t>
      </w:r>
    </w:p>
  </w:comment>
  <w:comment w:id="431" w:author="Nathan" w:date="2020-07-27T23:12:00Z" w:initials="N">
    <w:p w14:paraId="141AF472" w14:textId="69208457" w:rsidR="00BE0965" w:rsidRDefault="00BE096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A26A1" w15:done="0"/>
  <w15:commentEx w15:paraId="141AF472" w15:paraIdParent="59CA2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DDD5" w16cex:dateUtc="2020-07-28T04:12:00Z"/>
  <w16cex:commentExtensible w16cex:durableId="22C9DDDC" w16cex:dateUtc="2020-07-28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A26A1" w16cid:durableId="22C9DDD5"/>
  <w16cid:commentId w16cid:paraId="141AF472" w16cid:durableId="22C9D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26B9" w14:textId="77777777" w:rsidR="00CE380E" w:rsidRDefault="00CE380E">
      <w:pPr>
        <w:spacing w:after="0"/>
      </w:pPr>
      <w:r>
        <w:separator/>
      </w:r>
    </w:p>
  </w:endnote>
  <w:endnote w:type="continuationSeparator" w:id="0">
    <w:p w14:paraId="3F382E07" w14:textId="77777777" w:rsidR="00CE380E" w:rsidRDefault="00CE3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0A5B6" w14:textId="77777777" w:rsidR="00CE380E" w:rsidRDefault="00CE380E">
      <w:r>
        <w:separator/>
      </w:r>
    </w:p>
  </w:footnote>
  <w:footnote w:type="continuationSeparator" w:id="0">
    <w:p w14:paraId="40BAB6E2" w14:textId="77777777" w:rsidR="00CE380E" w:rsidRDefault="00CE3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Windows Live" w15:userId="d70ba4bf6af47a46"/>
  </w15:person>
  <w15:person w15:author="Microsoft Office User">
    <w15:presenceInfo w15:providerId="None" w15:userId="Microsoft Office User"/>
  </w15:person>
  <w15:person w15:author="NATHAN W ANDERSON">
    <w15:presenceInfo w15:providerId="None" w15:userId="NATHAN W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37A"/>
    <w:rsid w:val="000A681F"/>
    <w:rsid w:val="000B21A0"/>
    <w:rsid w:val="00111698"/>
    <w:rsid w:val="00176330"/>
    <w:rsid w:val="001E5317"/>
    <w:rsid w:val="002353A1"/>
    <w:rsid w:val="002C607A"/>
    <w:rsid w:val="00310252"/>
    <w:rsid w:val="00320F6B"/>
    <w:rsid w:val="003316BE"/>
    <w:rsid w:val="00474794"/>
    <w:rsid w:val="004E29B3"/>
    <w:rsid w:val="00541DAD"/>
    <w:rsid w:val="00565C9B"/>
    <w:rsid w:val="00581895"/>
    <w:rsid w:val="00590D07"/>
    <w:rsid w:val="00614AD1"/>
    <w:rsid w:val="00706B8D"/>
    <w:rsid w:val="007164EC"/>
    <w:rsid w:val="00726F96"/>
    <w:rsid w:val="00763D63"/>
    <w:rsid w:val="00784D58"/>
    <w:rsid w:val="007A09C5"/>
    <w:rsid w:val="007A1E1E"/>
    <w:rsid w:val="007C3D11"/>
    <w:rsid w:val="007E14CF"/>
    <w:rsid w:val="007E6D7D"/>
    <w:rsid w:val="007F5453"/>
    <w:rsid w:val="008401DF"/>
    <w:rsid w:val="0085725A"/>
    <w:rsid w:val="00883235"/>
    <w:rsid w:val="008B52EC"/>
    <w:rsid w:val="008B6C25"/>
    <w:rsid w:val="008C3CEE"/>
    <w:rsid w:val="008D6863"/>
    <w:rsid w:val="00953660"/>
    <w:rsid w:val="00980D89"/>
    <w:rsid w:val="009C7866"/>
    <w:rsid w:val="00A147E1"/>
    <w:rsid w:val="00A24420"/>
    <w:rsid w:val="00A73DA1"/>
    <w:rsid w:val="00A82603"/>
    <w:rsid w:val="00AC2144"/>
    <w:rsid w:val="00AC74C9"/>
    <w:rsid w:val="00AD28C2"/>
    <w:rsid w:val="00B6791F"/>
    <w:rsid w:val="00B86B75"/>
    <w:rsid w:val="00BC48D5"/>
    <w:rsid w:val="00BD676E"/>
    <w:rsid w:val="00BE0965"/>
    <w:rsid w:val="00BF3721"/>
    <w:rsid w:val="00C0664E"/>
    <w:rsid w:val="00C36279"/>
    <w:rsid w:val="00CD661C"/>
    <w:rsid w:val="00CE380E"/>
    <w:rsid w:val="00D2286F"/>
    <w:rsid w:val="00D31201"/>
    <w:rsid w:val="00D4125A"/>
    <w:rsid w:val="00D463D4"/>
    <w:rsid w:val="00D83725"/>
    <w:rsid w:val="00D90BDC"/>
    <w:rsid w:val="00D96FE1"/>
    <w:rsid w:val="00DA76FC"/>
    <w:rsid w:val="00DB0318"/>
    <w:rsid w:val="00DF4715"/>
    <w:rsid w:val="00E01790"/>
    <w:rsid w:val="00E315A3"/>
    <w:rsid w:val="00E4091B"/>
    <w:rsid w:val="00E503D1"/>
    <w:rsid w:val="00E75D27"/>
    <w:rsid w:val="00E948CD"/>
    <w:rsid w:val="00ED3434"/>
    <w:rsid w:val="00EE0969"/>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character" w:customStyle="1" w:styleId="Heading1Char">
    <w:name w:val="Heading 1 Char"/>
    <w:basedOn w:val="DefaultParagraphFont"/>
    <w:link w:val="Heading1"/>
    <w:uiPriority w:val="9"/>
    <w:rsid w:val="00D96FE1"/>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W ANDERSON</dc:creator>
  <cp:keywords/>
  <cp:lastModifiedBy>NATHAN W ANDERSON</cp:lastModifiedBy>
  <cp:revision>2</cp:revision>
  <dcterms:created xsi:type="dcterms:W3CDTF">2020-07-31T17:16:00Z</dcterms:created>
  <dcterms:modified xsi:type="dcterms:W3CDTF">2020-07-31T17:16:00Z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