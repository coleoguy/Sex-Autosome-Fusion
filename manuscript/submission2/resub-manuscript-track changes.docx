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03AC8683" w:rsidR="00706B8D" w:rsidRDefault="00C0664E" w:rsidP="008373AA">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B1094A" w14:textId="77777777" w:rsidR="008373AA" w:rsidRPr="008373AA" w:rsidRDefault="008373AA" w:rsidP="008373AA">
      <w:pPr>
        <w:pStyle w:val="BodyText"/>
        <w:spacing w:before="0" w:after="0"/>
      </w:pPr>
    </w:p>
    <w:p w14:paraId="0C270C89" w14:textId="102E22EC" w:rsidR="00706B8D" w:rsidRPr="008373AA" w:rsidRDefault="00C0664E" w:rsidP="008373AA">
      <w:pPr>
        <w:pStyle w:val="BodyText"/>
        <w:spacing w:before="0" w:after="0"/>
        <w:rPr>
          <w:rFonts w:asciiTheme="majorHAnsi" w:hAnsiTheme="majorHAnsi" w:cstheme="majorHAnsi"/>
        </w:rPr>
      </w:pPr>
      <w:r w:rsidRPr="008373AA">
        <w:rPr>
          <w:rFonts w:asciiTheme="majorHAnsi" w:hAnsiTheme="majorHAnsi" w:cstheme="majorHAnsi"/>
        </w:rPr>
        <w:t>Nathan W. Anderson</w:t>
      </w:r>
      <w:r w:rsidR="00882382" w:rsidRPr="00882382">
        <w:rPr>
          <w:rFonts w:asciiTheme="majorHAnsi" w:hAnsiTheme="majorHAnsi" w:cstheme="majorHAnsi"/>
          <w:vertAlign w:val="superscript"/>
        </w:rPr>
        <w:t>1</w:t>
      </w:r>
      <w:r w:rsidR="00D64ADE">
        <w:rPr>
          <w:rFonts w:asciiTheme="majorHAnsi" w:hAnsiTheme="majorHAnsi" w:cstheme="majorHAnsi"/>
          <w:vertAlign w:val="superscript"/>
        </w:rPr>
        <w:t>,</w:t>
      </w:r>
      <w:r w:rsidR="00882382" w:rsidRPr="00882382">
        <w:rPr>
          <w:rFonts w:asciiTheme="majorHAnsi" w:hAnsiTheme="majorHAnsi" w:cstheme="majorHAnsi"/>
          <w:vertAlign w:val="superscript"/>
        </w:rPr>
        <w:t>2</w:t>
      </w:r>
      <w:r w:rsidR="00E12F90" w:rsidRPr="008373AA">
        <w:rPr>
          <w:rFonts w:asciiTheme="majorHAnsi" w:hAnsiTheme="majorHAnsi" w:cstheme="majorHAnsi"/>
        </w:rPr>
        <w:t>, Carl E. Hjelmen</w:t>
      </w:r>
      <w:r w:rsidR="00882382" w:rsidRPr="00882382">
        <w:rPr>
          <w:rFonts w:asciiTheme="majorHAnsi" w:hAnsiTheme="majorHAnsi" w:cstheme="majorHAnsi"/>
          <w:vertAlign w:val="superscript"/>
        </w:rPr>
        <w:t>1</w:t>
      </w:r>
      <w:r w:rsidR="00E12F90" w:rsidRPr="008373AA">
        <w:rPr>
          <w:rFonts w:asciiTheme="majorHAnsi" w:hAnsiTheme="majorHAnsi" w:cstheme="majorHAnsi"/>
        </w:rPr>
        <w:t xml:space="preserve">, </w:t>
      </w:r>
      <w:r w:rsidRPr="008373AA">
        <w:rPr>
          <w:rFonts w:asciiTheme="majorHAnsi" w:hAnsiTheme="majorHAnsi" w:cstheme="majorHAnsi"/>
        </w:rPr>
        <w:t>and Heath Blackmon</w:t>
      </w:r>
      <w:r w:rsidR="00882382" w:rsidRPr="00882382">
        <w:rPr>
          <w:rFonts w:asciiTheme="majorHAnsi" w:hAnsiTheme="majorHAnsi" w:cstheme="majorHAnsi"/>
          <w:vertAlign w:val="superscript"/>
        </w:rPr>
        <w:t>1</w:t>
      </w:r>
      <w:r w:rsidR="00D64ADE">
        <w:rPr>
          <w:rFonts w:asciiTheme="majorHAnsi" w:hAnsiTheme="majorHAnsi" w:cstheme="majorHAnsi"/>
          <w:vertAlign w:val="superscript"/>
        </w:rPr>
        <w:t>,</w:t>
      </w:r>
      <w:r w:rsidR="00882382">
        <w:rPr>
          <w:rFonts w:asciiTheme="majorHAnsi" w:hAnsiTheme="majorHAnsi" w:cstheme="majorHAnsi"/>
          <w:vertAlign w:val="superscript"/>
        </w:rPr>
        <w:t>3</w:t>
      </w:r>
    </w:p>
    <w:p w14:paraId="2ED8EC6D" w14:textId="77777777" w:rsidR="00882382" w:rsidRDefault="00882382" w:rsidP="008373AA">
      <w:pPr>
        <w:pStyle w:val="BodyText"/>
        <w:spacing w:before="0" w:after="0"/>
        <w:rPr>
          <w:rFonts w:asciiTheme="majorHAnsi" w:hAnsiTheme="majorHAnsi" w:cstheme="majorHAnsi"/>
          <w:vertAlign w:val="superscript"/>
        </w:rPr>
      </w:pPr>
    </w:p>
    <w:p w14:paraId="5118948C" w14:textId="59CD2A34" w:rsidR="00706B8D"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00C0664E" w:rsidRPr="008373AA">
        <w:rPr>
          <w:rFonts w:asciiTheme="majorHAnsi" w:hAnsiTheme="majorHAnsi" w:cstheme="majorHAnsi"/>
        </w:rPr>
        <w:t>Department of Biology; Texas A&amp;M University; College Station, TX 77843, USA</w:t>
      </w:r>
    </w:p>
    <w:p w14:paraId="1BA4535F" w14:textId="59F1CBA5" w:rsidR="00882382" w:rsidRPr="008373AA"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 xml:space="preserve">Department of </w:t>
      </w:r>
      <w:r w:rsidR="00E76D33" w:rsidRPr="00E76D33">
        <w:rPr>
          <w:rFonts w:asciiTheme="majorHAnsi" w:hAnsiTheme="majorHAnsi" w:cstheme="majorHAnsi"/>
        </w:rPr>
        <w:t>Integrative Biology</w:t>
      </w:r>
      <w:r>
        <w:rPr>
          <w:rFonts w:asciiTheme="majorHAnsi" w:hAnsiTheme="majorHAnsi" w:cstheme="majorHAnsi"/>
        </w:rPr>
        <w:t xml:space="preserve">; University of Wisconsin; Madison WI </w:t>
      </w:r>
      <w:r w:rsidR="00E76D33">
        <w:rPr>
          <w:rFonts w:asciiTheme="majorHAnsi" w:hAnsiTheme="majorHAnsi" w:cstheme="majorHAnsi"/>
        </w:rPr>
        <w:t>53706</w:t>
      </w:r>
      <w:r>
        <w:rPr>
          <w:rFonts w:asciiTheme="majorHAnsi" w:hAnsiTheme="majorHAnsi" w:cstheme="majorHAnsi"/>
        </w:rPr>
        <w:t>, U</w:t>
      </w:r>
      <w:r w:rsidR="00140DC4">
        <w:rPr>
          <w:rFonts w:asciiTheme="majorHAnsi" w:hAnsiTheme="majorHAnsi" w:cstheme="majorHAnsi"/>
        </w:rPr>
        <w:t>S</w:t>
      </w:r>
      <w:r>
        <w:rPr>
          <w:rFonts w:asciiTheme="majorHAnsi" w:hAnsiTheme="majorHAnsi" w:cstheme="majorHAnsi"/>
        </w:rPr>
        <w:t>A</w:t>
      </w:r>
    </w:p>
    <w:p w14:paraId="3707A237" w14:textId="620BF9E4" w:rsidR="00706B8D" w:rsidRDefault="00882382" w:rsidP="008373AA">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00C0664E" w:rsidRPr="008373AA">
        <w:rPr>
          <w:rFonts w:asciiTheme="majorHAnsi" w:hAnsiTheme="majorHAnsi" w:cstheme="majorHAnsi"/>
        </w:rPr>
        <w:t xml:space="preserve">Author for correspondence: HB, </w:t>
      </w:r>
      <w:hyperlink r:id="rId8" w:history="1">
        <w:r w:rsidR="008373AA" w:rsidRPr="00686123">
          <w:rPr>
            <w:rStyle w:val="Hyperlink"/>
            <w:rFonts w:asciiTheme="majorHAnsi" w:hAnsiTheme="majorHAnsi" w:cstheme="majorHAnsi"/>
            <w:i/>
          </w:rPr>
          <w:t>coleoguy@gmail.com</w:t>
        </w:r>
      </w:hyperlink>
    </w:p>
    <w:p w14:paraId="69480715" w14:textId="77777777" w:rsidR="008373AA" w:rsidRPr="008373AA" w:rsidRDefault="008373AA" w:rsidP="008373AA">
      <w:pPr>
        <w:pStyle w:val="BodyText"/>
        <w:spacing w:before="0" w:after="0"/>
      </w:pPr>
    </w:p>
    <w:p w14:paraId="3B03D8D9" w14:textId="20C8CB58" w:rsidR="00706B8D" w:rsidRDefault="00C0664E" w:rsidP="008373AA">
      <w:pPr>
        <w:pStyle w:val="BodyText"/>
        <w:spacing w:before="0" w:after="0"/>
        <w:rPr>
          <w:rFonts w:asciiTheme="majorHAnsi" w:hAnsiTheme="majorHAnsi" w:cstheme="majorHAnsi"/>
          <w:i/>
        </w:rPr>
      </w:pPr>
      <w:r w:rsidRPr="008373AA">
        <w:rPr>
          <w:rFonts w:asciiTheme="majorHAnsi" w:hAnsiTheme="majorHAnsi" w:cstheme="majorHAnsi"/>
          <w:i/>
        </w:rPr>
        <w:t>Keywords: sexual antagonism; chromosome fusion; sex determination systems; chromosome number</w:t>
      </w:r>
    </w:p>
    <w:p w14:paraId="522DC2F6" w14:textId="77777777" w:rsidR="008373AA" w:rsidRPr="008373AA" w:rsidRDefault="008373AA" w:rsidP="008373AA">
      <w:pPr>
        <w:pStyle w:val="BodyText"/>
        <w:spacing w:before="0" w:after="0"/>
        <w:rPr>
          <w:rFonts w:asciiTheme="majorHAnsi" w:hAnsiTheme="majorHAnsi" w:cstheme="majorHAnsi"/>
        </w:rPr>
      </w:pPr>
    </w:p>
    <w:p w14:paraId="06597CE3" w14:textId="77777777" w:rsidR="00911CF7" w:rsidRPr="008373AA" w:rsidRDefault="00911CF7" w:rsidP="00911CF7">
      <w:pPr>
        <w:pStyle w:val="BodyText"/>
        <w:spacing w:before="0" w:after="0"/>
        <w:rPr>
          <w:rFonts w:asciiTheme="majorHAnsi" w:hAnsiTheme="majorHAnsi" w:cstheme="majorHAnsi"/>
        </w:rPr>
      </w:pPr>
      <w:bookmarkStart w:id="0" w:name="introduction"/>
    </w:p>
    <w:p w14:paraId="6AA1AA13" w14:textId="77777777" w:rsidR="00911CF7" w:rsidRDefault="00911CF7">
      <w:pPr>
        <w:rPr>
          <w:rFonts w:asciiTheme="majorHAnsi" w:eastAsiaTheme="majorEastAsia" w:hAnsiTheme="majorHAnsi" w:cstheme="majorHAnsi"/>
          <w:b/>
          <w:bCs/>
          <w:color w:val="000000" w:themeColor="text1"/>
        </w:rPr>
      </w:pPr>
      <w:bookmarkStart w:id="1" w:name="abstract"/>
      <w:r>
        <w:rPr>
          <w:rFonts w:cstheme="majorHAnsi"/>
          <w:color w:val="000000" w:themeColor="text1"/>
        </w:rPr>
        <w:br w:type="page"/>
      </w:r>
    </w:p>
    <w:p w14:paraId="3218CEF5" w14:textId="0A01302B" w:rsidR="00911CF7" w:rsidRDefault="00911CF7" w:rsidP="00911CF7">
      <w:pPr>
        <w:pStyle w:val="Heading1"/>
        <w:spacing w:before="0"/>
        <w:rPr>
          <w:rFonts w:cstheme="majorHAnsi"/>
          <w:color w:val="000000" w:themeColor="text1"/>
          <w:sz w:val="24"/>
          <w:szCs w:val="24"/>
        </w:rPr>
      </w:pPr>
      <w:r w:rsidRPr="008373AA">
        <w:rPr>
          <w:rFonts w:cstheme="majorHAnsi"/>
          <w:color w:val="000000" w:themeColor="text1"/>
          <w:sz w:val="24"/>
          <w:szCs w:val="24"/>
        </w:rPr>
        <w:lastRenderedPageBreak/>
        <w:t>Abstract</w:t>
      </w:r>
      <w:bookmarkEnd w:id="1"/>
    </w:p>
    <w:p w14:paraId="7CC85335" w14:textId="77777777" w:rsidR="00911CF7" w:rsidRPr="008373AA" w:rsidRDefault="00911CF7" w:rsidP="00911CF7">
      <w:pPr>
        <w:pStyle w:val="BodyText"/>
        <w:spacing w:before="0" w:after="0"/>
      </w:pPr>
    </w:p>
    <w:p w14:paraId="2C2D2007" w14:textId="77777777" w:rsidR="00911CF7" w:rsidRDefault="00911CF7" w:rsidP="00911CF7">
      <w:pPr>
        <w:pStyle w:val="FirstParagraph"/>
        <w:spacing w:before="0" w:after="0"/>
        <w:rPr>
          <w:rFonts w:asciiTheme="majorHAnsi" w:hAnsiTheme="majorHAnsi" w:cstheme="majorHAnsi"/>
          <w:iCs/>
        </w:rPr>
      </w:pPr>
      <w:r w:rsidRPr="008373AA">
        <w:rPr>
          <w:rFonts w:asciiTheme="majorHAnsi" w:hAnsiTheme="majorHAnsi" w:cstheme="majorHAnsi"/>
        </w:rPr>
        <w:t xml:space="preserve">Chromosome fusion and fission are primary mechanisms of karyotype evolution. In particular, the fusion of a sex chromosome and an autosome has been proposed as a mechanism to resolve </w:t>
      </w:r>
      <w:proofErr w:type="spellStart"/>
      <w:r w:rsidRPr="008373AA">
        <w:rPr>
          <w:rFonts w:asciiTheme="majorHAnsi" w:hAnsiTheme="majorHAnsi" w:cstheme="majorHAnsi"/>
        </w:rPr>
        <w:t>intralocus</w:t>
      </w:r>
      <w:proofErr w:type="spellEnd"/>
      <w:r w:rsidRPr="008373AA">
        <w:rPr>
          <w:rFonts w:asciiTheme="majorHAnsi" w:hAnsiTheme="majorHAnsi" w:cstheme="majorHAnsi"/>
        </w:rP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 We find that over 25% of all chromosomal fusions are expected to </w:t>
      </w:r>
      <w:r>
        <w:rPr>
          <w:rFonts w:asciiTheme="majorHAnsi" w:hAnsiTheme="majorHAnsi" w:cstheme="majorHAnsi"/>
        </w:rPr>
        <w:t>join</w:t>
      </w:r>
      <w:r w:rsidRPr="008373AA">
        <w:rPr>
          <w:rFonts w:asciiTheme="majorHAnsi" w:hAnsiTheme="majorHAnsi" w:cstheme="majorHAnsi"/>
        </w:rPr>
        <w:t xml:space="preserve"> a sex chromosome and an autosome whenever the diploid autosome count is fewer than 16, regardless of sex chromosome system. We also demonstrate the utility of our model by analyzing two </w:t>
      </w:r>
      <w:r>
        <w:rPr>
          <w:rFonts w:asciiTheme="majorHAnsi" w:hAnsiTheme="majorHAnsi" w:cstheme="majorHAnsi"/>
        </w:rPr>
        <w:t xml:space="preserve">contrasting </w:t>
      </w:r>
      <w:r w:rsidRPr="008373AA">
        <w:rPr>
          <w:rFonts w:asciiTheme="majorHAnsi" w:hAnsiTheme="majorHAnsi" w:cstheme="majorHAnsi"/>
        </w:rPr>
        <w:t>empirical datasets:</w:t>
      </w:r>
      <w:r w:rsidRPr="008373AA">
        <w:rPr>
          <w:rFonts w:asciiTheme="majorHAnsi" w:hAnsiTheme="majorHAnsi" w:cstheme="majorHAnsi"/>
          <w:iCs/>
        </w:rPr>
        <w:t xml:space="preserve"> one from</w:t>
      </w:r>
      <w:r w:rsidRPr="008373AA">
        <w:rPr>
          <w:rFonts w:asciiTheme="majorHAnsi" w:hAnsiTheme="majorHAnsi" w:cstheme="majorHAnsi"/>
          <w:i/>
        </w:rPr>
        <w:t xml:space="preserve"> Drosophila </w:t>
      </w:r>
      <w:r w:rsidRPr="008373AA">
        <w:rPr>
          <w:rFonts w:asciiTheme="majorHAnsi" w:hAnsiTheme="majorHAnsi" w:cstheme="majorHAnsi"/>
          <w:iCs/>
        </w:rPr>
        <w:t>and one from</w:t>
      </w:r>
      <w:r>
        <w:rPr>
          <w:rFonts w:asciiTheme="majorHAnsi" w:hAnsiTheme="majorHAnsi" w:cstheme="majorHAnsi"/>
          <w:iCs/>
        </w:rPr>
        <w:t xml:space="preserve"> the jumping spider genus</w:t>
      </w:r>
      <w:r w:rsidRPr="008373AA">
        <w:rPr>
          <w:rFonts w:asciiTheme="majorHAnsi" w:hAnsiTheme="majorHAnsi" w:cstheme="majorHAnsi"/>
          <w:iCs/>
        </w:rPr>
        <w:t xml:space="preserve"> </w:t>
      </w:r>
      <w:r w:rsidRPr="008373AA">
        <w:rPr>
          <w:rFonts w:asciiTheme="majorHAnsi" w:hAnsiTheme="majorHAnsi" w:cstheme="majorHAnsi"/>
          <w:i/>
        </w:rPr>
        <w:t>Habronattus</w:t>
      </w:r>
      <w:r w:rsidRPr="008373AA">
        <w:rPr>
          <w:rFonts w:asciiTheme="majorHAnsi" w:hAnsiTheme="majorHAnsi" w:cstheme="majorHAnsi"/>
          <w:iCs/>
        </w:rPr>
        <w:t>.</w:t>
      </w:r>
      <w:r>
        <w:rPr>
          <w:rFonts w:asciiTheme="majorHAnsi" w:hAnsiTheme="majorHAnsi" w:cstheme="majorHAnsi"/>
          <w:iCs/>
        </w:rPr>
        <w:t xml:space="preserve"> We find that in the case of </w:t>
      </w:r>
      <w:r w:rsidRPr="009A0ADA">
        <w:rPr>
          <w:rFonts w:asciiTheme="majorHAnsi" w:hAnsiTheme="majorHAnsi" w:cstheme="majorHAnsi"/>
          <w:i/>
        </w:rPr>
        <w:t>Habronattus</w:t>
      </w:r>
      <w:r>
        <w:rPr>
          <w:rFonts w:asciiTheme="majorHAnsi" w:hAnsiTheme="majorHAnsi" w:cstheme="majorHAnsi"/>
          <w:iCs/>
        </w:rPr>
        <w:t xml:space="preserve"> there is a significant excess of sex chromosome autosome fusions but that in </w:t>
      </w:r>
      <w:r w:rsidRPr="009A0ADA">
        <w:rPr>
          <w:rFonts w:asciiTheme="majorHAnsi" w:hAnsiTheme="majorHAnsi" w:cstheme="majorHAnsi"/>
          <w:i/>
        </w:rPr>
        <w:t>Drosophila</w:t>
      </w:r>
      <w:r>
        <w:rPr>
          <w:rFonts w:asciiTheme="majorHAnsi" w:hAnsiTheme="majorHAnsi" w:cstheme="majorHAnsi"/>
          <w:iCs/>
        </w:rPr>
        <w:t xml:space="preserve"> there are far fewer sex chromosome autosome fusions than would be expected under our null model.</w:t>
      </w:r>
    </w:p>
    <w:p w14:paraId="758E3AAB" w14:textId="77777777" w:rsidR="00911CF7" w:rsidRDefault="00911CF7" w:rsidP="008373AA">
      <w:pPr>
        <w:pStyle w:val="Heading1"/>
        <w:spacing w:before="0"/>
        <w:rPr>
          <w:rFonts w:cstheme="majorHAnsi"/>
          <w:color w:val="000000" w:themeColor="text1"/>
          <w:sz w:val="24"/>
          <w:szCs w:val="24"/>
        </w:rPr>
      </w:pPr>
    </w:p>
    <w:p w14:paraId="1DA2D5B3" w14:textId="558BF6F7" w:rsidR="00706B8D" w:rsidRDefault="00C0664E" w:rsidP="008373AA">
      <w:pPr>
        <w:pStyle w:val="Heading1"/>
        <w:spacing w:before="0"/>
        <w:rPr>
          <w:rFonts w:cstheme="majorHAnsi"/>
          <w:color w:val="000000" w:themeColor="text1"/>
          <w:sz w:val="24"/>
          <w:szCs w:val="24"/>
        </w:rPr>
      </w:pPr>
      <w:r w:rsidRPr="008373AA">
        <w:rPr>
          <w:rFonts w:cstheme="majorHAnsi"/>
          <w:color w:val="000000" w:themeColor="text1"/>
          <w:sz w:val="24"/>
          <w:szCs w:val="24"/>
        </w:rPr>
        <w:t>Introduction</w:t>
      </w:r>
      <w:bookmarkEnd w:id="0"/>
    </w:p>
    <w:p w14:paraId="1E681887" w14:textId="77777777" w:rsidR="008373AA" w:rsidRPr="008373AA" w:rsidRDefault="008373AA" w:rsidP="008373AA">
      <w:pPr>
        <w:pStyle w:val="BodyText"/>
        <w:spacing w:before="0" w:after="0"/>
      </w:pPr>
    </w:p>
    <w:p w14:paraId="0AECF7D7" w14:textId="78DBC672"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fusion and fission of chromosomes are two of the primary mechanisms that restructure the genome into discrete chromosomes</w:t>
      </w:r>
      <w:r w:rsidR="00D27353" w:rsidRPr="008373AA">
        <w:rPr>
          <w:rFonts w:asciiTheme="majorHAnsi" w:hAnsiTheme="majorHAnsi" w:cstheme="majorHAnsi"/>
        </w:rPr>
        <w:t xml:space="preserve">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&lt;EndNote&gt;&lt;Cite&gt;&lt;Author&gt;Blackmon&lt;/Author&gt;&lt;Year&gt;2019&lt;/Year&gt;&lt;RecNum&gt;1&lt;/RecNum&gt;&lt;DisplayText&gt;[1]&lt;/DisplayText&gt;&lt;record&gt;&lt;rec-number&gt;1&lt;/rec-number&gt;&lt;foreign-keys&gt;&lt;key app="EN" db-id="w5ertxsw59t5scetfsmp0d0t2xra02are0vp" timestamp="1601068071"&gt;1&lt;/key&gt;&lt;/foreign-keys&gt;&lt;ref-type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[1]</w:t>
      </w:r>
      <w:r w:rsidR="00D27353" w:rsidRPr="008373AA">
        <w:rPr>
          <w:rFonts w:asciiTheme="majorHAnsi" w:hAnsiTheme="majorHAnsi" w:cstheme="majorHAnsi"/>
        </w:rPr>
        <w:fldChar w:fldCharType="end"/>
      </w:r>
      <w:r w:rsidRPr="008373AA">
        <w:rPr>
          <w:rFonts w:asciiTheme="majorHAnsi" w:hAnsiTheme="majorHAnsi" w:cstheme="majorHAnsi"/>
        </w:rPr>
        <w:t xml:space="preserve">. </w:t>
      </w:r>
      <w:r w:rsidR="00976303">
        <w:rPr>
          <w:rFonts w:asciiTheme="majorHAnsi" w:hAnsiTheme="majorHAnsi" w:cstheme="majorHAnsi"/>
        </w:rPr>
        <w:t>F</w:t>
      </w:r>
      <w:r w:rsidR="00E76D33">
        <w:rPr>
          <w:rFonts w:asciiTheme="majorHAnsi" w:hAnsiTheme="majorHAnsi" w:cstheme="majorHAnsi"/>
        </w:rPr>
        <w:t xml:space="preserve">usions and fissions </w:t>
      </w:r>
      <w:r w:rsidR="00976303">
        <w:rPr>
          <w:rFonts w:asciiTheme="majorHAnsi" w:hAnsiTheme="majorHAnsi" w:cstheme="majorHAnsi"/>
        </w:rPr>
        <w:t>can</w:t>
      </w:r>
      <w:r w:rsidR="00E76D33">
        <w:rPr>
          <w:rFonts w:asciiTheme="majorHAnsi" w:hAnsiTheme="majorHAnsi" w:cstheme="majorHAnsi"/>
        </w:rPr>
        <w:t xml:space="preserve"> be selectively  favored in genome restructuring because they modify linkage among loci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&lt;EndNote&gt;&lt;Cite&gt;&lt;Author&gt;Stebbins&lt;/Author&gt;&lt;Year&gt;1971&lt;/Year&gt;&lt;RecNum&gt;2&lt;/RecNum&gt;&lt;DisplayText&gt;[2, 3]&lt;/DisplayText&gt;&lt;record&gt;&lt;rec-number&gt;2&lt;/rec-number&gt;&lt;foreign-keys&gt;&lt;key app="EN" db-id="w5ertxsw59t5scetfsmp0d0t2xra02are0vp" timestamp="1601068071"&gt;2&lt;/key&gt;&lt;/foreign-keys&gt;&lt;ref-type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plants.&lt;/secondary-title&gt;&lt;/titles&gt;&lt;dates&gt;&lt;year&gt;1971&lt;/year&gt;&lt;/dates&gt;&lt;pub-location&gt;London, UK&lt;/pub-location&gt;&lt;publisher&gt;Edward Arnold&lt;/publisher&gt;&lt;urls&gt;&lt;/urls&gt;&lt;/record&gt;&lt;/Cite&gt;&lt;Cite&gt;&lt;Author&gt;White&lt;/Author&gt;&lt;Year&gt;1977&lt;/Year&gt;&lt;RecNum&gt;3&lt;/RecNum&gt;&lt;record&gt;&lt;rec-number&gt;3&lt;/rec-number&gt;&lt;foreign-keys&gt;&lt;key app="EN" db-id="w5ertxsw59t5scetfsmp0d0t2xra02are0vp" timestamp="1601068071"&gt;3&lt;/key&gt;&lt;/foreign-keys&gt;&lt;ref-type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[2, 3]</w:t>
      </w:r>
      <w:r w:rsidR="00D27353" w:rsidRPr="008373AA">
        <w:rPr>
          <w:rFonts w:asciiTheme="majorHAnsi" w:hAnsiTheme="majorHAnsi" w:cstheme="majorHAnsi"/>
        </w:rPr>
        <w:fldChar w:fldCharType="end"/>
      </w:r>
      <w:r w:rsidRPr="008373AA">
        <w:rPr>
          <w:rFonts w:asciiTheme="majorHAnsi" w:hAnsiTheme="majorHAnsi" w:cstheme="majorHAnsi"/>
        </w:rPr>
        <w:t>. In particular, the fusion of a sex chromosome and an autosome (SA-fusion) has been proposed to resolve sexual antagonism</w:t>
      </w:r>
      <w:r w:rsidR="00E76D33">
        <w:rPr>
          <w:rFonts w:asciiTheme="majorHAnsi" w:hAnsiTheme="majorHAnsi" w:cstheme="majorHAnsi"/>
        </w:rPr>
        <w:t xml:space="preserve"> (</w:t>
      </w:r>
      <w:r w:rsidR="00A73DA1" w:rsidRPr="008373AA">
        <w:rPr>
          <w:rFonts w:asciiTheme="majorHAnsi" w:hAnsiTheme="majorHAnsi" w:cstheme="majorHAnsi"/>
        </w:rPr>
        <w:t>when an allele is beneficial for one sex and deleterious for the other</w:t>
      </w:r>
      <w:r w:rsidR="00E76D33">
        <w:rPr>
          <w:rFonts w:asciiTheme="majorHAnsi" w:hAnsiTheme="majorHAnsi" w:cstheme="majorHAnsi"/>
        </w:rPr>
        <w:t>)</w:t>
      </w:r>
      <w:r w:rsidR="005D58C5">
        <w:rPr>
          <w:rFonts w:asciiTheme="majorHAnsi" w:hAnsiTheme="majorHAnsi" w:cstheme="majorHAnsi"/>
        </w:rPr>
        <w:t xml:space="preserve"> </w:t>
      </w:r>
      <w:r w:rsidR="005D58C5">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&lt;EndNote&gt;&lt;Cite&gt;&lt;Author&gt;Matsumoto&lt;/Author&gt;&lt;Year&gt;2016&lt;/Year&gt;&lt;RecNum&gt;4&lt;/RecNum&gt;&lt;DisplayText&gt;[4]&lt;/DisplayText&gt;&lt;record&gt;&lt;rec-number&gt;4&lt;/rec-number&gt;&lt;foreign-keys&gt;&lt;key app="EN" db-id="w5ertxsw59t5scetfsmp0d0t2xra02are0vp" timestamp="1601068071"&gt;4&lt;/key&gt;&lt;/foreign-keys&gt;&lt;ref-type name="Journal Article"&gt;17&lt;/ref-type&gt;&lt;contributors&gt;&lt;authors&gt;&lt;author&gt;Matsumoto, Tomotaka&lt;/author&gt;&lt;author&gt;Kitano, Jun&lt;/author&gt;&lt;/authors&gt;&lt;/contributors&gt;&lt;titles&gt;&lt;title&gt;The intricate relationship between sexually antagonistic selection and the evolution of sex chromosome fusions&lt;/title&gt;&lt;secondary-title&gt;Journal of theoretical biology&lt;/secondary-title&gt;&lt;/titles&gt;&lt;periodical&gt;&lt;full-title&gt;Journal of theoretical biology&lt;/full-title&gt;&lt;/periodical&gt;&lt;pages&gt;97-108&lt;/pages&gt;&lt;volume&gt;404&lt;/volume&gt;&lt;dates&gt;&lt;year&gt;2016&lt;/year&gt;&lt;/dates&gt;&lt;isbn&gt;0022-5193&lt;/isbn&gt;&lt;urls&gt;&lt;/urls&gt;&lt;/record&gt;&lt;/Cite&gt;&lt;/EndNote&gt;</w:instrText>
      </w:r>
      <w:r w:rsidR="005D58C5">
        <w:rPr>
          <w:rFonts w:asciiTheme="majorHAnsi" w:hAnsiTheme="majorHAnsi" w:cstheme="majorHAnsi"/>
        </w:rPr>
        <w:fldChar w:fldCharType="separate"/>
      </w:r>
      <w:r w:rsidR="005D58C5">
        <w:rPr>
          <w:rFonts w:asciiTheme="majorHAnsi" w:hAnsiTheme="majorHAnsi" w:cstheme="majorHAnsi"/>
          <w:noProof/>
        </w:rPr>
        <w:t>[4]</w:t>
      </w:r>
      <w:r w:rsidR="005D58C5">
        <w:rPr>
          <w:rFonts w:asciiTheme="majorHAnsi" w:hAnsiTheme="majorHAnsi" w:cstheme="majorHAnsi"/>
        </w:rPr>
        <w:fldChar w:fldCharType="end"/>
      </w:r>
      <w:r w:rsidR="00A73DA1" w:rsidRPr="008373AA">
        <w:rPr>
          <w:rFonts w:asciiTheme="majorHAnsi" w:hAnsiTheme="majorHAnsi" w:cstheme="majorHAnsi"/>
        </w:rPr>
        <w:t xml:space="preserve">. </w:t>
      </w:r>
      <w:r w:rsidR="00E76D33">
        <w:rPr>
          <w:rFonts w:asciiTheme="majorHAnsi" w:hAnsiTheme="majorHAnsi" w:cstheme="majorHAnsi"/>
        </w:rPr>
        <w:t>Link</w:t>
      </w:r>
      <w:r w:rsidR="00A73DA1" w:rsidRPr="008373AA">
        <w:rPr>
          <w:rFonts w:asciiTheme="majorHAnsi" w:hAnsiTheme="majorHAnsi" w:cstheme="majorHAnsi"/>
        </w:rPr>
        <w:t xml:space="preserve">ing sexually antagonistic alleles to sex chromosomes </w:t>
      </w:r>
      <w:r w:rsidR="00976303">
        <w:rPr>
          <w:rFonts w:asciiTheme="majorHAnsi" w:hAnsiTheme="majorHAnsi" w:cstheme="majorHAnsi"/>
        </w:rPr>
        <w:t>can increase the average fitness of both sexes</w:t>
      </w:r>
      <w:r w:rsidR="00A73DA1" w:rsidRPr="008373AA">
        <w:rPr>
          <w:rFonts w:asciiTheme="majorHAnsi" w:hAnsiTheme="majorHAnsi" w:cstheme="majorHAnsi"/>
        </w:rPr>
        <w:t xml:space="preserve">. </w:t>
      </w:r>
      <w:r w:rsidRPr="008373AA">
        <w:rPr>
          <w:rFonts w:asciiTheme="majorHAnsi" w:hAnsiTheme="majorHAnsi" w:cstheme="majorHAnsi"/>
        </w:rPr>
        <w:t xml:space="preserve"> Therefore, </w:t>
      </w:r>
      <w:r w:rsidR="00A73DA1" w:rsidRPr="008373AA">
        <w:rPr>
          <w:rFonts w:asciiTheme="majorHAnsi" w:hAnsiTheme="majorHAnsi" w:cstheme="majorHAnsi"/>
        </w:rPr>
        <w:t>SA</w:t>
      </w:r>
      <w:r w:rsidRPr="008373AA">
        <w:rPr>
          <w:rFonts w:asciiTheme="majorHAnsi" w:hAnsiTheme="majorHAnsi" w:cstheme="majorHAnsi"/>
        </w:rPr>
        <w:t xml:space="preserve"> fusions are predicted to be more common than </w:t>
      </w:r>
      <w:r w:rsidR="00B5023B" w:rsidRPr="008373AA">
        <w:rPr>
          <w:rFonts w:asciiTheme="majorHAnsi" w:hAnsiTheme="majorHAnsi" w:cstheme="majorHAnsi"/>
        </w:rPr>
        <w:t>fusions joining two autosomes</w:t>
      </w:r>
      <w:r w:rsidRPr="008373AA">
        <w:rPr>
          <w:rFonts w:asciiTheme="majorHAnsi" w:hAnsiTheme="majorHAnsi" w:cstheme="majorHAnsi"/>
        </w:rPr>
        <w:t xml:space="preserve"> (AA-fusions) </w:t>
      </w:r>
      <w:r w:rsidR="00D2735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&lt;EndNote&gt;&lt;Cite&gt;&lt;Author&gt;Charlesworth&lt;/Author&gt;&lt;Year&gt;1980&lt;/Year&gt;&lt;RecNum&gt;5&lt;/RecNum&gt;&lt;DisplayText&gt;[5]&lt;/DisplayText&gt;&lt;record&gt;&lt;rec-number&gt;5&lt;/rec-number&gt;&lt;foreign-keys&gt;&lt;key app="EN" db-id="w5ertxsw59t5scetfsmp0d0t2xra02are0vp" timestamp="1601068071"&gt;5&lt;/key&gt;&lt;/foreign-keys&gt;&lt;ref-type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 Res&lt;/full-title&gt;&lt;/periodical&gt;&lt;pages&gt;205-214&lt;/pages&gt;&lt;volume&gt;35&lt;/volume&gt;&lt;dates&gt;&lt;year&gt;1980&lt;/year&gt;&lt;/dates&gt;&lt;urls&gt;&lt;/urls&gt;&lt;/record&gt;&lt;/Cite&gt;&lt;/EndNote&gt;</w:instrText>
      </w:r>
      <w:r w:rsidR="00D27353" w:rsidRPr="008373AA">
        <w:rPr>
          <w:rFonts w:asciiTheme="majorHAnsi" w:hAnsiTheme="majorHAnsi" w:cstheme="majorHAnsi"/>
        </w:rPr>
        <w:fldChar w:fldCharType="separate"/>
      </w:r>
      <w:r w:rsidR="005D58C5">
        <w:rPr>
          <w:rFonts w:asciiTheme="majorHAnsi" w:hAnsiTheme="majorHAnsi" w:cstheme="majorHAnsi"/>
          <w:noProof/>
        </w:rPr>
        <w:t>[5]</w:t>
      </w:r>
      <w:r w:rsidR="00D27353" w:rsidRPr="008373AA">
        <w:rPr>
          <w:rFonts w:asciiTheme="majorHAnsi" w:hAnsiTheme="majorHAnsi" w:cstheme="majorHAnsi"/>
        </w:rPr>
        <w:fldChar w:fldCharType="end"/>
      </w:r>
      <w:r w:rsidRPr="008373AA">
        <w:rPr>
          <w:rFonts w:asciiTheme="majorHAnsi" w:hAnsiTheme="majorHAnsi" w:cstheme="majorHAnsi"/>
        </w:rPr>
        <w:t>.</w:t>
      </w:r>
      <w:r w:rsidR="00EA5196" w:rsidRPr="008373AA">
        <w:rPr>
          <w:rFonts w:asciiTheme="majorHAnsi" w:hAnsiTheme="majorHAnsi" w:cstheme="majorHAnsi"/>
        </w:rPr>
        <w:t xml:space="preserve"> </w:t>
      </w:r>
      <w:r w:rsidR="00220EBE">
        <w:rPr>
          <w:rFonts w:asciiTheme="majorHAnsi" w:hAnsiTheme="majorHAnsi" w:cstheme="majorHAnsi"/>
        </w:rPr>
        <w:t xml:space="preserve">For example , an </w:t>
      </w:r>
      <w:r w:rsidR="00220EBE" w:rsidRPr="008373AA">
        <w:rPr>
          <w:rFonts w:asciiTheme="majorHAnsi" w:hAnsiTheme="majorHAnsi" w:cstheme="majorHAnsi"/>
        </w:rPr>
        <w:t>a</w:t>
      </w:r>
      <w:r w:rsidR="00EA5196" w:rsidRPr="008373AA">
        <w:rPr>
          <w:rFonts w:asciiTheme="majorHAnsi" w:hAnsiTheme="majorHAnsi" w:cstheme="majorHAnsi"/>
        </w:rPr>
        <w:t xml:space="preserve">pparent surplus in X chromosome autosome fusions in </w:t>
      </w:r>
      <w:r w:rsidR="005E11FD">
        <w:rPr>
          <w:rFonts w:asciiTheme="majorHAnsi" w:hAnsiTheme="majorHAnsi" w:cstheme="majorHAnsi"/>
        </w:rPr>
        <w:t xml:space="preserve">the </w:t>
      </w:r>
      <w:r w:rsidR="00EA5196" w:rsidRPr="008373AA">
        <w:rPr>
          <w:rFonts w:asciiTheme="majorHAnsi" w:hAnsiTheme="majorHAnsi" w:cstheme="majorHAnsi"/>
        </w:rPr>
        <w:t>jumping spider</w:t>
      </w:r>
      <w:r w:rsidR="005E11FD">
        <w:rPr>
          <w:rFonts w:asciiTheme="majorHAnsi" w:hAnsiTheme="majorHAnsi" w:cstheme="majorHAnsi"/>
        </w:rPr>
        <w:t xml:space="preserve"> genus</w:t>
      </w:r>
      <w:r w:rsidR="00EA5196" w:rsidRPr="008373AA">
        <w:rPr>
          <w:rFonts w:asciiTheme="majorHAnsi" w:hAnsiTheme="majorHAnsi" w:cstheme="majorHAnsi"/>
        </w:rPr>
        <w:t xml:space="preserve">, </w:t>
      </w:r>
      <w:r w:rsidR="00EA5196" w:rsidRPr="008373AA">
        <w:rPr>
          <w:rFonts w:asciiTheme="majorHAnsi" w:hAnsiTheme="majorHAnsi" w:cstheme="majorHAnsi"/>
          <w:i/>
        </w:rPr>
        <w:t>Habronattus</w:t>
      </w:r>
      <w:r w:rsidR="00EA5196" w:rsidRPr="008373AA">
        <w:rPr>
          <w:rFonts w:asciiTheme="majorHAnsi" w:hAnsiTheme="majorHAnsi" w:cstheme="majorHAnsi"/>
        </w:rPr>
        <w:t>, is hypothesized to result from a mechanism of isolating male-beneficial sexually antagonistic alleles on the neo-Y chromosome</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&lt;EndNote&gt;&lt;Cite&gt;&lt;Author&gt;Maddison&lt;/Author&gt;&lt;Year&gt;2013&lt;/Year&gt;&lt;RecNum&gt;6&lt;/RecNum&gt;&lt;DisplayText&gt;[6]&lt;/DisplayText&gt;&lt;record&gt;&lt;rec-number&gt;6&lt;/rec-number&gt;&lt;foreign-keys&gt;&lt;key app="EN" db-id="w5ertxsw59t5scetfsmp0d0t2xra02are0vp" timestamp="1601068071"&gt;6&lt;/key&gt;&lt;/foreign-keys&gt;&lt;ref-type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C44B3D" w:rsidRPr="008373AA">
        <w:rPr>
          <w:rFonts w:asciiTheme="majorHAnsi" w:hAnsiTheme="majorHAnsi" w:cstheme="majorHAnsi"/>
        </w:rPr>
        <w:fldChar w:fldCharType="separate"/>
      </w:r>
      <w:r w:rsidR="005D58C5">
        <w:rPr>
          <w:rFonts w:asciiTheme="majorHAnsi" w:hAnsiTheme="majorHAnsi" w:cstheme="majorHAnsi"/>
          <w:noProof/>
        </w:rPr>
        <w:t>[6]</w:t>
      </w:r>
      <w:r w:rsidR="00C44B3D" w:rsidRPr="008373AA">
        <w:rPr>
          <w:rFonts w:asciiTheme="majorHAnsi" w:hAnsiTheme="majorHAnsi" w:cstheme="majorHAnsi"/>
        </w:rPr>
        <w:fldChar w:fldCharType="end"/>
      </w:r>
      <w:r w:rsidR="00C44B3D" w:rsidRPr="008373AA">
        <w:rPr>
          <w:rFonts w:asciiTheme="majorHAnsi" w:hAnsiTheme="majorHAnsi" w:cstheme="majorHAnsi"/>
        </w:rPr>
        <w:t>.</w:t>
      </w:r>
      <w:r w:rsidR="00EA5196" w:rsidRPr="008373AA">
        <w:rPr>
          <w:rFonts w:asciiTheme="majorHAnsi" w:hAnsiTheme="majorHAnsi" w:cstheme="majorHAnsi"/>
        </w:rPr>
        <w:t xml:space="preserve"> However, most evidence for sexually antagonistic variation comes from within species. For instance</w:t>
      </w:r>
      <w:r w:rsidR="005C67F1" w:rsidRPr="008373AA">
        <w:rPr>
          <w:rFonts w:asciiTheme="majorHAnsi" w:hAnsiTheme="majorHAnsi" w:cstheme="majorHAnsi"/>
        </w:rPr>
        <w:t>,</w:t>
      </w:r>
      <w:r w:rsidR="00EA5196" w:rsidRPr="008373AA">
        <w:rPr>
          <w:rFonts w:asciiTheme="majorHAnsi" w:hAnsiTheme="majorHAnsi" w:cstheme="majorHAnsi"/>
        </w:rPr>
        <w:t xml:space="preserve"> empirical studies in fish, human, and flies have found evidence for segregating </w:t>
      </w:r>
      <w:r w:rsidR="00E261CC">
        <w:rPr>
          <w:rFonts w:asciiTheme="majorHAnsi" w:hAnsiTheme="majorHAnsi" w:cstheme="majorHAnsi"/>
        </w:rPr>
        <w:t xml:space="preserve">sexually antagonistic </w:t>
      </w:r>
      <w:r w:rsidR="00EA5196" w:rsidRPr="008373AA">
        <w:rPr>
          <w:rFonts w:asciiTheme="majorHAnsi" w:hAnsiTheme="majorHAnsi" w:cstheme="majorHAnsi"/>
        </w:rPr>
        <w:t xml:space="preserve">variation </w:t>
      </w:r>
      <w:r w:rsidR="00E261CC">
        <w:rPr>
          <w:rFonts w:asciiTheme="majorHAnsi" w:hAnsiTheme="majorHAnsi" w:cstheme="majorHAnsi"/>
        </w:rPr>
        <w:t>(</w:t>
      </w:r>
      <w:r w:rsidR="005E11FD">
        <w:rPr>
          <w:rFonts w:asciiTheme="majorHAnsi" w:hAnsiTheme="majorHAnsi" w:cstheme="majorHAnsi"/>
        </w:rPr>
        <w:t xml:space="preserve">variation with </w:t>
      </w:r>
      <w:r w:rsidR="00EA5196" w:rsidRPr="008373AA">
        <w:rPr>
          <w:rFonts w:asciiTheme="majorHAnsi" w:hAnsiTheme="majorHAnsi" w:cstheme="majorHAnsi"/>
        </w:rPr>
        <w:t>opposite fitness effects in males and females</w:t>
      </w:r>
      <w:r w:rsidR="00E261CC">
        <w:rPr>
          <w:rFonts w:asciiTheme="majorHAnsi" w:hAnsiTheme="majorHAnsi" w:cstheme="majorHAnsi"/>
        </w:rPr>
        <w:t>)</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PEVuZE5vdGU+PENpdGU+PEF1dGhvcj5DaGVuZzwvQXV0aG9yPjxZZWFyPjIwMTY8L1llYXI+PFJl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PEVuZE5vdGU+PENpdGU+PEF1dGhvcj5DaGVuZzwvQXV0aG9yPjxZZWFyPjIwMTY8L1llYXI+PFJl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[7-9]</w:t>
      </w:r>
      <w:r w:rsidR="00C44B3D" w:rsidRPr="008373AA">
        <w:rPr>
          <w:rFonts w:asciiTheme="majorHAnsi" w:hAnsiTheme="majorHAnsi" w:cstheme="majorHAnsi"/>
        </w:rPr>
        <w:fldChar w:fldCharType="end"/>
      </w:r>
      <w:r w:rsidR="00EA5196" w:rsidRPr="008373AA">
        <w:rPr>
          <w:rFonts w:asciiTheme="majorHAnsi" w:hAnsiTheme="majorHAnsi" w:cstheme="majorHAnsi"/>
        </w:rPr>
        <w:t xml:space="preserve">. Furthermore, young sex chromosomes (originating through fusion, translocation, or turnover) exhibit signs consistent with the resolution of sexual antagonism </w:t>
      </w:r>
      <w:r w:rsidR="00C44B3D" w:rsidRPr="008373AA">
        <w:rPr>
          <w:rFonts w:asciiTheme="majorHAnsi" w:hAnsiTheme="majorHAnsi" w:cstheme="majorHAnsi"/>
        </w:rPr>
        <w:fldChar w:fldCharType="begin">
          <w:fldData xml:space="preserve">PEVuZE5vdGU+PENpdGU+PEF1dGhvcj5LaXRhbm88L0F1dGhvcj48WWVhcj4yMDA5PC9ZZWFyPjxS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PEVuZE5vdGU+PENpdGU+PEF1dGhvcj5LaXRhbm88L0F1dGhvcj48WWVhcj4yMDA5PC9ZZWFyPjxS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[10-12]</w:t>
      </w:r>
      <w:r w:rsidR="00C44B3D" w:rsidRPr="008373AA">
        <w:rPr>
          <w:rFonts w:asciiTheme="majorHAnsi" w:hAnsiTheme="majorHAnsi" w:cstheme="majorHAnsi"/>
        </w:rPr>
        <w:fldChar w:fldCharType="end"/>
      </w:r>
      <w:r w:rsidR="003D426D" w:rsidRPr="008373AA">
        <w:rPr>
          <w:rFonts w:asciiTheme="majorHAnsi" w:hAnsiTheme="majorHAnsi" w:cstheme="majorHAnsi"/>
        </w:rPr>
        <w:t>.</w:t>
      </w:r>
      <w:r w:rsidR="00EA5196" w:rsidRPr="008373AA">
        <w:rPr>
          <w:rFonts w:asciiTheme="majorHAnsi" w:hAnsiTheme="majorHAnsi" w:cstheme="majorHAnsi"/>
        </w:rPr>
        <w:t xml:space="preserve"> </w:t>
      </w:r>
      <w:r w:rsidRPr="008373AA">
        <w:rPr>
          <w:rFonts w:asciiTheme="majorHAnsi" w:hAnsiTheme="majorHAnsi" w:cstheme="majorHAnsi"/>
        </w:rPr>
        <w:t>However, there remains significant debate on the ubiquity of sexually antagonistic variation</w:t>
      </w:r>
      <w:r w:rsidR="00976303">
        <w:rPr>
          <w:rFonts w:asciiTheme="majorHAnsi" w:hAnsiTheme="majorHAnsi" w:cstheme="majorHAnsi"/>
        </w:rPr>
        <w:t xml:space="preserve"> and its potential role in genome evolution</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PEVuZE5vdGU+PENpdGU+PEF1dGhvcj5Jcm9uc2lkZTwvQXV0aG9yPjxZZWFyPjIwMTA8L1llYXI+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PEVuZE5vdGU+PENpdGU+PEF1dGhvcj5Jcm9uc2lkZTwvQXV0aG9yPjxZZWFyPjIwMTA8L1llYXI+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C44B3D" w:rsidRPr="008373AA">
        <w:rPr>
          <w:rFonts w:asciiTheme="majorHAnsi" w:hAnsiTheme="majorHAnsi" w:cstheme="majorHAnsi"/>
        </w:rPr>
      </w:r>
      <w:r w:rsidR="00C44B3D" w:rsidRPr="008373AA">
        <w:rPr>
          <w:rFonts w:asciiTheme="majorHAnsi" w:hAnsiTheme="majorHAnsi" w:cstheme="majorHAnsi"/>
        </w:rPr>
        <w:fldChar w:fldCharType="separate"/>
      </w:r>
      <w:r w:rsidR="005D58C5">
        <w:rPr>
          <w:rFonts w:asciiTheme="majorHAnsi" w:hAnsiTheme="majorHAnsi" w:cstheme="majorHAnsi"/>
          <w:noProof/>
        </w:rPr>
        <w:t>[13-15]</w:t>
      </w:r>
      <w:r w:rsidR="00C44B3D" w:rsidRPr="008373AA">
        <w:rPr>
          <w:rFonts w:asciiTheme="majorHAnsi" w:hAnsiTheme="majorHAnsi" w:cstheme="majorHAnsi"/>
        </w:rPr>
        <w:fldChar w:fldCharType="end"/>
      </w:r>
      <w:r w:rsidRPr="008373AA">
        <w:rPr>
          <w:rFonts w:asciiTheme="majorHAnsi" w:hAnsiTheme="majorHAnsi" w:cstheme="majorHAnsi"/>
        </w:rPr>
        <w:t>. A strong measure of the frequency of significant sexually antagonistic variation across genome</w:t>
      </w:r>
      <w:r w:rsidR="00976303">
        <w:rPr>
          <w:rFonts w:asciiTheme="majorHAnsi" w:hAnsiTheme="majorHAnsi" w:cstheme="majorHAnsi"/>
        </w:rPr>
        <w:t>s</w:t>
      </w:r>
      <w:r w:rsidRPr="008373AA">
        <w:rPr>
          <w:rFonts w:asciiTheme="majorHAnsi" w:hAnsiTheme="majorHAnsi" w:cstheme="majorHAnsi"/>
        </w:rPr>
        <w:t xml:space="preserve"> would be an excess of SA-fusions relative to AA-fusions across large clades. We derive equations describing the probability of each type of fusion necessary to perform such a test</w:t>
      </w:r>
      <w:r w:rsidR="00A82603" w:rsidRPr="008373AA">
        <w:rPr>
          <w:rFonts w:asciiTheme="majorHAnsi" w:hAnsiTheme="majorHAnsi" w:cstheme="majorHAnsi"/>
        </w:rPr>
        <w:t xml:space="preserve"> and illustrate two approaches to using these equations with empirical datasets</w:t>
      </w:r>
      <w:r w:rsidRPr="008373AA">
        <w:rPr>
          <w:rFonts w:asciiTheme="majorHAnsi" w:hAnsiTheme="majorHAnsi" w:cstheme="majorHAnsi"/>
        </w:rPr>
        <w:t>.</w:t>
      </w:r>
      <w:r w:rsidR="005C67F1" w:rsidRPr="008373AA">
        <w:rPr>
          <w:rFonts w:asciiTheme="majorHAnsi" w:hAnsiTheme="majorHAnsi" w:cstheme="majorHAnsi"/>
        </w:rPr>
        <w:t xml:space="preserve"> This approach will provide a method to quantitatively analyze the balance of these two types of fusions in </w:t>
      </w:r>
      <w:r w:rsidR="005E11FD">
        <w:rPr>
          <w:rFonts w:asciiTheme="majorHAnsi" w:hAnsiTheme="majorHAnsi" w:cstheme="majorHAnsi"/>
        </w:rPr>
        <w:t xml:space="preserve">the </w:t>
      </w:r>
      <w:r w:rsidR="005C67F1" w:rsidRPr="008373AA">
        <w:rPr>
          <w:rFonts w:asciiTheme="majorHAnsi" w:hAnsiTheme="majorHAnsi" w:cstheme="majorHAnsi"/>
        </w:rPr>
        <w:t xml:space="preserve">many groups with </w:t>
      </w:r>
      <w:r w:rsidR="005E11FD">
        <w:rPr>
          <w:rFonts w:asciiTheme="majorHAnsi" w:hAnsiTheme="majorHAnsi" w:cstheme="majorHAnsi"/>
        </w:rPr>
        <w:t xml:space="preserve">a </w:t>
      </w:r>
      <w:r w:rsidR="005E11FD" w:rsidRPr="008373AA">
        <w:rPr>
          <w:rFonts w:asciiTheme="majorHAnsi" w:hAnsiTheme="majorHAnsi" w:cstheme="majorHAnsi"/>
        </w:rPr>
        <w:t>well-documented</w:t>
      </w:r>
      <w:r w:rsidR="005C67F1" w:rsidRPr="008373AA">
        <w:rPr>
          <w:rFonts w:asciiTheme="majorHAnsi" w:hAnsiTheme="majorHAnsi" w:cstheme="majorHAnsi"/>
        </w:rPr>
        <w:t xml:space="preserve"> history of fusion between sex chromosomes </w:t>
      </w:r>
      <w:r w:rsidR="005C67F1" w:rsidRPr="00911CF7">
        <w:rPr>
          <w:rFonts w:asciiTheme="majorHAnsi" w:hAnsiTheme="majorHAnsi" w:cstheme="majorHAnsi"/>
        </w:rPr>
        <w:t>and autosomes</w:t>
      </w:r>
      <w:r w:rsidR="006630C3" w:rsidRPr="00911CF7">
        <w:rPr>
          <w:rFonts w:asciiTheme="majorHAnsi" w:hAnsiTheme="majorHAnsi" w:cstheme="majorHAnsi"/>
        </w:rPr>
        <w:t xml:space="preserve"> </w:t>
      </w:r>
      <w:r w:rsidR="006630C3" w:rsidRPr="00911CF7">
        <w:rPr>
          <w:rFonts w:asciiTheme="majorHAnsi" w:hAnsiTheme="majorHAnsi" w:cstheme="majorHAnsi"/>
        </w:rPr>
        <w:fldChar w:fldCharType="begin">
          <w:fldData xml:space="preserve">PEVuZE5vdGU+PENpdGU+PEF1dGhvcj5CbGFja21vbjwvQXV0aG9yPjxZZWFyPjIwMTc8L1llYXI+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PHZvbHVtZT5pbiBwcmVzczwvdm9sdW1lPjxkYXRlcz48eWVhcj4yMDIwPC95ZWFyPjwvZGF0ZXM+
PHVybHM+PC91cmxzPjwvcmVjb3JkPjwvQ2l0ZT48L0VuZE5vdGU+
</w:fldData>
        </w:fldChar>
      </w:r>
      <w:r w:rsidR="00F563CA">
        <w:rPr>
          <w:rFonts w:asciiTheme="majorHAnsi" w:hAnsiTheme="majorHAnsi" w:cstheme="majorHAnsi"/>
        </w:rPr>
        <w:instrText xml:space="preserve"> ADDIN EN.CITE </w:instrText>
      </w:r>
      <w:r w:rsidR="00F563CA">
        <w:rPr>
          <w:rFonts w:asciiTheme="majorHAnsi" w:hAnsiTheme="majorHAnsi" w:cstheme="majorHAnsi"/>
        </w:rPr>
        <w:fldChar w:fldCharType="begin">
          <w:fldData xml:space="preserve">PEVuZE5vdGU+PENpdGU+PEF1dGhvcj5CbGFja21vbjwvQXV0aG9yPjxZZWFyPjIwMTc8L1llYXI+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PHZvbHVtZT5pbiBwcmVzczwvdm9sdW1lPjxkYXRlcz48eWVhcj4yMDIwPC95ZWFyPjwvZGF0ZXM+
PHVybHM+PC91cmxzPjwvcmVjb3JkPjwvQ2l0ZT48L0VuZE5vdGU+
</w:fldData>
        </w:fldChar>
      </w:r>
      <w:r w:rsidR="00F563CA">
        <w:rPr>
          <w:rFonts w:asciiTheme="majorHAnsi" w:hAnsiTheme="majorHAnsi" w:cstheme="majorHAnsi"/>
        </w:rPr>
        <w:instrText xml:space="preserve"> ADDIN EN.CITE.DATA </w:instrText>
      </w:r>
      <w:r w:rsidR="00F563CA">
        <w:rPr>
          <w:rFonts w:asciiTheme="majorHAnsi" w:hAnsiTheme="majorHAnsi" w:cstheme="majorHAnsi"/>
        </w:rPr>
      </w:r>
      <w:r w:rsidR="00F563CA">
        <w:rPr>
          <w:rFonts w:asciiTheme="majorHAnsi" w:hAnsiTheme="majorHAnsi" w:cstheme="majorHAnsi"/>
        </w:rPr>
        <w:fldChar w:fldCharType="end"/>
      </w:r>
      <w:r w:rsidR="006630C3" w:rsidRPr="00911CF7">
        <w:rPr>
          <w:rFonts w:asciiTheme="majorHAnsi" w:hAnsiTheme="majorHAnsi" w:cstheme="majorHAnsi"/>
        </w:rPr>
      </w:r>
      <w:r w:rsidR="006630C3" w:rsidRPr="00911CF7">
        <w:rPr>
          <w:rFonts w:asciiTheme="majorHAnsi" w:hAnsiTheme="majorHAnsi" w:cstheme="majorHAnsi"/>
        </w:rPr>
        <w:fldChar w:fldCharType="separate"/>
      </w:r>
      <w:r w:rsidR="005D58C5">
        <w:rPr>
          <w:rFonts w:asciiTheme="majorHAnsi" w:hAnsiTheme="majorHAnsi" w:cstheme="majorHAnsi"/>
          <w:noProof/>
        </w:rPr>
        <w:t>[3, 16-18]</w:t>
      </w:r>
      <w:r w:rsidR="006630C3" w:rsidRPr="00911CF7">
        <w:rPr>
          <w:rFonts w:asciiTheme="majorHAnsi" w:hAnsiTheme="majorHAnsi" w:cstheme="majorHAnsi"/>
        </w:rPr>
        <w:fldChar w:fldCharType="end"/>
      </w:r>
      <w:r w:rsidR="005C67F1" w:rsidRPr="008373AA">
        <w:rPr>
          <w:rFonts w:asciiTheme="majorHAnsi" w:hAnsiTheme="majorHAnsi" w:cstheme="majorHAnsi"/>
        </w:rPr>
        <w:t>.</w:t>
      </w:r>
    </w:p>
    <w:p w14:paraId="6FE50D19" w14:textId="77777777" w:rsidR="008373AA" w:rsidRPr="008373AA" w:rsidRDefault="008373AA" w:rsidP="008373AA">
      <w:pPr>
        <w:pStyle w:val="BodyText"/>
        <w:spacing w:before="0" w:after="0"/>
      </w:pPr>
    </w:p>
    <w:p w14:paraId="3FECB558" w14:textId="268AE8BA" w:rsidR="00706B8D" w:rsidRDefault="00C0664E" w:rsidP="008373AA">
      <w:pPr>
        <w:pStyle w:val="Heading1"/>
        <w:spacing w:before="0"/>
        <w:rPr>
          <w:rFonts w:cstheme="majorHAnsi"/>
          <w:color w:val="000000" w:themeColor="text1"/>
          <w:sz w:val="24"/>
          <w:szCs w:val="24"/>
        </w:rPr>
      </w:pPr>
      <w:bookmarkStart w:id="2" w:name="the-model"/>
      <w:r w:rsidRPr="008373AA">
        <w:rPr>
          <w:rFonts w:cstheme="majorHAnsi"/>
          <w:color w:val="000000" w:themeColor="text1"/>
          <w:sz w:val="24"/>
          <w:szCs w:val="24"/>
        </w:rPr>
        <w:lastRenderedPageBreak/>
        <w:t>The Model</w:t>
      </w:r>
      <w:bookmarkEnd w:id="2"/>
    </w:p>
    <w:p w14:paraId="3A0EDBF2" w14:textId="77777777" w:rsidR="008373AA" w:rsidRPr="008373AA" w:rsidRDefault="008373AA" w:rsidP="008373AA">
      <w:pPr>
        <w:pStyle w:val="BodyText"/>
        <w:spacing w:before="0" w:after="0"/>
      </w:pPr>
    </w:p>
    <w:p w14:paraId="76F5BA52" w14:textId="3935AC8A"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w:t>
      </w:r>
      <w:r w:rsidR="0036197B" w:rsidRPr="0036197B">
        <w:rPr>
          <w:rFonts w:asciiTheme="majorHAnsi" w:hAnsiTheme="majorHAnsi" w:cstheme="majorHAnsi"/>
          <w:vertAlign w:val="subscript"/>
        </w:rPr>
        <w:t>1</w:t>
      </w:r>
      <w:r w:rsidRPr="008373AA">
        <w:rPr>
          <w:rFonts w:asciiTheme="majorHAnsi" w:hAnsiTheme="majorHAnsi" w:cstheme="majorHAnsi"/>
        </w:rPr>
        <w:t>X</w:t>
      </w:r>
      <w:r w:rsidR="0036197B" w:rsidRPr="0036197B">
        <w:rPr>
          <w:rFonts w:asciiTheme="majorHAnsi" w:hAnsiTheme="majorHAnsi" w:cstheme="majorHAnsi"/>
          <w:vertAlign w:val="subscript"/>
        </w:rPr>
        <w:t>2</w:t>
      </w:r>
      <w:r w:rsidRPr="008373AA">
        <w:rPr>
          <w:rFonts w:asciiTheme="majorHAnsi" w:hAnsiTheme="majorHAnsi" w:cstheme="majorHAnsi"/>
        </w:rPr>
        <w:t>Y or X</w:t>
      </w:r>
      <w:r w:rsidR="0036197B" w:rsidRPr="0036197B">
        <w:rPr>
          <w:rFonts w:asciiTheme="majorHAnsi" w:hAnsiTheme="majorHAnsi" w:cstheme="majorHAnsi"/>
          <w:vertAlign w:val="subscript"/>
        </w:rPr>
        <w:t>1</w:t>
      </w:r>
      <w:r w:rsidR="00AC2144" w:rsidRPr="008373AA">
        <w:rPr>
          <w:rFonts w:asciiTheme="majorHAnsi" w:hAnsiTheme="majorHAnsi" w:cstheme="majorHAnsi"/>
        </w:rPr>
        <w:t>X</w:t>
      </w:r>
      <w:r w:rsidR="0036197B" w:rsidRPr="0036197B">
        <w:rPr>
          <w:rFonts w:asciiTheme="majorHAnsi" w:hAnsiTheme="majorHAnsi" w:cstheme="majorHAnsi"/>
          <w:vertAlign w:val="subscript"/>
        </w:rPr>
        <w:t>2</w:t>
      </w:r>
      <w:r w:rsidR="00AC2144" w:rsidRPr="008373AA">
        <w:rPr>
          <w:rFonts w:asciiTheme="majorHAnsi" w:hAnsiTheme="majorHAnsi" w:cstheme="majorHAnsi"/>
        </w:rPr>
        <w:t>X</w:t>
      </w:r>
      <w:r w:rsidR="0036197B" w:rsidRPr="0036197B">
        <w:rPr>
          <w:rFonts w:asciiTheme="majorHAnsi" w:hAnsiTheme="majorHAnsi" w:cstheme="majorHAnsi"/>
          <w:vertAlign w:val="subscript"/>
        </w:rPr>
        <w:t>3</w:t>
      </w:r>
      <w:r w:rsidRPr="008373AA">
        <w:rPr>
          <w:rFonts w:asciiTheme="majorHAnsi" w:hAnsiTheme="majorHAnsi" w:cstheme="majorHAnsi"/>
        </w:rPr>
        <w:t>Y</w:t>
      </w:r>
      <w:r w:rsidR="0036197B" w:rsidRPr="0036197B">
        <w:rPr>
          <w:rFonts w:asciiTheme="majorHAnsi" w:hAnsiTheme="majorHAnsi" w:cstheme="majorHAnsi"/>
          <w:vertAlign w:val="subscript"/>
        </w:rPr>
        <w:t>1</w:t>
      </w:r>
      <w:r w:rsidRPr="008373AA">
        <w:rPr>
          <w:rFonts w:asciiTheme="majorHAnsi" w:hAnsiTheme="majorHAnsi" w:cstheme="majorHAnsi"/>
        </w:rPr>
        <w:t>Y</w:t>
      </w:r>
      <w:r w:rsidR="0036197B" w:rsidRPr="0036197B">
        <w:rPr>
          <w:rFonts w:asciiTheme="majorHAnsi" w:hAnsiTheme="majorHAnsi" w:cstheme="majorHAnsi"/>
          <w:vertAlign w:val="subscript"/>
        </w:rPr>
        <w:t>2</w:t>
      </w:r>
      <w:r w:rsidRPr="008373AA">
        <w:rPr>
          <w:rFonts w:asciiTheme="majorHAnsi" w:hAnsiTheme="majorHAnsi" w:cstheme="majorHAnsi"/>
        </w:rPr>
        <w:t xml:space="preserve">) sex </w:t>
      </w:r>
      <w:r w:rsidR="00873223" w:rsidRPr="008373AA">
        <w:rPr>
          <w:rFonts w:asciiTheme="majorHAnsi" w:hAnsiTheme="majorHAnsi" w:cstheme="majorHAnsi"/>
        </w:rPr>
        <w:t xml:space="preserve">chromosome </w:t>
      </w:r>
      <w:r w:rsidRPr="008373AA">
        <w:rPr>
          <w:rFonts w:asciiTheme="majorHAnsi" w:hAnsiTheme="majorHAnsi" w:cstheme="majorHAnsi"/>
        </w:rPr>
        <w:t xml:space="preserve">systems and, with slight modification, to ZW </w:t>
      </w:r>
      <w:r w:rsidR="008D5A27">
        <w:rPr>
          <w:rFonts w:asciiTheme="majorHAnsi" w:hAnsiTheme="majorHAnsi" w:cstheme="majorHAnsi"/>
        </w:rPr>
        <w:t xml:space="preserve">and UV </w:t>
      </w:r>
      <w:r w:rsidRPr="008373AA">
        <w:rPr>
          <w:rFonts w:asciiTheme="majorHAnsi" w:hAnsiTheme="majorHAnsi" w:cstheme="majorHAnsi"/>
        </w:rPr>
        <w:t>systems</w:t>
      </w:r>
      <w:r w:rsidR="00C714F2">
        <w:rPr>
          <w:rFonts w:asciiTheme="majorHAnsi" w:hAnsiTheme="majorHAnsi" w:cstheme="majorHAnsi"/>
        </w:rPr>
        <w:t xml:space="preserve"> </w:t>
      </w:r>
      <w:r w:rsidR="005E11FD">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&lt;EndNote&gt;&lt;Cite&gt;&lt;Author&gt;Beukeboom&lt;/Author&gt;&lt;Year&gt;2014&lt;/Year&gt;&lt;RecNum&gt;19&lt;/RecNum&gt;&lt;Prefix&gt;reviewed in &lt;/Prefix&gt;&lt;DisplayText&gt;[reviewed in 19]&lt;/DisplayText&gt;&lt;record&gt;&lt;rec-number&gt;19&lt;/rec-number&gt;&lt;foreign-keys&gt;&lt;key app="EN" db-id="w5ertxsw59t5scetfsmp0d0t2xra02are0vp" timestamp="1601068071"&gt;19&lt;/key&gt;&lt;/foreign-keys&gt;&lt;ref-type name="Book"&gt;6&lt;/ref-type&gt;&lt;contributors&gt;&lt;authors&gt;&lt;author&gt;Beukeboom, Leo W&lt;/author&gt;&lt;author&gt;Perrin, Nicolas&lt;/author&gt;&lt;/authors&gt;&lt;/contributors&gt;&lt;titles&gt;&lt;title&gt;The evolution of sex determination&lt;/title&gt;&lt;/titles&gt;&lt;dates&gt;&lt;year&gt;2014&lt;/year&gt;&lt;/dates&gt;&lt;publisher&gt;Oxford University Press, USA&lt;/publisher&gt;&lt;isbn&gt;0199657149&lt;/isbn&gt;&lt;urls&gt;&lt;/urls&gt;&lt;/record&gt;&lt;/Cite&gt;&lt;/EndNote&gt;</w:instrText>
      </w:r>
      <w:r w:rsidR="005E11FD">
        <w:rPr>
          <w:rFonts w:asciiTheme="majorHAnsi" w:hAnsiTheme="majorHAnsi" w:cstheme="majorHAnsi"/>
        </w:rPr>
        <w:fldChar w:fldCharType="separate"/>
      </w:r>
      <w:r w:rsidR="005D58C5">
        <w:rPr>
          <w:rFonts w:asciiTheme="majorHAnsi" w:hAnsiTheme="majorHAnsi" w:cstheme="majorHAnsi"/>
          <w:noProof/>
        </w:rPr>
        <w:t>[reviewed in 19]</w:t>
      </w:r>
      <w:r w:rsidR="005E11FD">
        <w:rPr>
          <w:rFonts w:asciiTheme="majorHAnsi" w:hAnsiTheme="majorHAnsi" w:cstheme="majorHAnsi"/>
        </w:rPr>
        <w:fldChar w:fldCharType="end"/>
      </w:r>
      <w:r w:rsidRPr="008373AA">
        <w:rPr>
          <w:rFonts w:asciiTheme="majorHAnsi" w:hAnsiTheme="majorHAnsi" w:cstheme="majorHAnsi"/>
        </w:rPr>
        <w:t xml:space="preserve">. We ignore fusions among homologous chromosomes, including fusions that join an X and Y chromosome, because this would lead to unbalanced gametes during meiosis and, presumably, these would be non-viable. </w:t>
      </w:r>
    </w:p>
    <w:p w14:paraId="4F193C40" w14:textId="77777777" w:rsidR="008373AA" w:rsidRPr="008373AA" w:rsidRDefault="008373AA" w:rsidP="008373AA">
      <w:pPr>
        <w:pStyle w:val="BodyText"/>
        <w:spacing w:before="0" w:after="0"/>
      </w:pPr>
    </w:p>
    <w:p w14:paraId="5B2FD881" w14:textId="41522B7B" w:rsidR="00A27A87" w:rsidDel="00A27A87" w:rsidRDefault="00E948CD" w:rsidP="00A27A87">
      <w:pPr>
        <w:pStyle w:val="FirstParagraph"/>
        <w:spacing w:before="0" w:after="0"/>
        <w:rPr>
          <w:del w:id="3" w:author="Heath Blackmon" w:date="2020-10-22T09:30:00Z"/>
          <w:rFonts w:asciiTheme="majorHAnsi" w:hAnsiTheme="majorHAnsi" w:cstheme="majorHAnsi"/>
        </w:rPr>
      </w:pPr>
      <w:r w:rsidRPr="008373AA">
        <w:rPr>
          <w:rFonts w:asciiTheme="majorHAnsi" w:hAnsiTheme="majorHAnsi" w:cstheme="majorHAnsi"/>
        </w:rPr>
        <w:t xml:space="preserve">When any two chromosomes fuse, there are </w:t>
      </w:r>
      <w:r w:rsidR="008373AA">
        <w:rPr>
          <w:rFonts w:asciiTheme="majorHAnsi" w:hAnsiTheme="majorHAnsi" w:cstheme="majorHAnsi"/>
        </w:rPr>
        <w:t>three</w:t>
      </w:r>
      <w:r w:rsidRPr="008373AA">
        <w:rPr>
          <w:rFonts w:asciiTheme="majorHAnsi" w:hAnsiTheme="majorHAnsi" w:cstheme="majorHAnsi"/>
        </w:rPr>
        <w:t xml:space="preserve"> possibilities. The two chromosomes could both be autosomes (AA-fusion), they could both be sex chromosomes (SS-fusion), or one could be a sex chromosome and the other an autosome (SA-fusion). </w:t>
      </w:r>
      <w:ins w:id="4" w:author="Heath Blackmon" w:date="2020-10-22T09:30:00Z">
        <w:r w:rsidR="00A27A87" w:rsidRPr="008373AA">
          <w:rPr>
            <w:rFonts w:asciiTheme="majorHAnsi" w:hAnsiTheme="majorHAnsi" w:cstheme="majorHAnsi"/>
          </w:rPr>
          <w:t xml:space="preserve">We denote our three possibilities as events </w:t>
        </w:r>
      </w:ins>
      <m:oMath>
        <m:r>
          <w:ins w:id="5" w:author="Heath Blackmon" w:date="2020-10-22T09:30:00Z">
            <w:rPr>
              <w:rFonts w:ascii="Cambria Math" w:hAnsi="Cambria Math" w:cstheme="majorHAnsi"/>
            </w:rPr>
            <m:t>AA</m:t>
          </w:ins>
        </m:r>
      </m:oMath>
      <w:ins w:id="6" w:author="Heath Blackmon" w:date="2020-10-22T09:30:00Z">
        <w:r w:rsidR="00A27A87" w:rsidRPr="008373AA">
          <w:rPr>
            <w:rFonts w:asciiTheme="majorHAnsi" w:hAnsiTheme="majorHAnsi" w:cstheme="majorHAnsi"/>
          </w:rPr>
          <w:t xml:space="preserve">, </w:t>
        </w:r>
      </w:ins>
      <m:oMath>
        <m:r>
          <w:ins w:id="7" w:author="Heath Blackmon" w:date="2020-10-22T09:30:00Z">
            <w:rPr>
              <w:rFonts w:ascii="Cambria Math" w:hAnsi="Cambria Math" w:cstheme="majorHAnsi"/>
            </w:rPr>
            <m:t>SS</m:t>
          </w:ins>
        </m:r>
      </m:oMath>
      <w:ins w:id="8" w:author="Heath Blackmon" w:date="2020-10-22T09:30:00Z">
        <w:r w:rsidR="00A27A87" w:rsidRPr="008373AA">
          <w:rPr>
            <w:rFonts w:asciiTheme="majorHAnsi" w:hAnsiTheme="majorHAnsi" w:cstheme="majorHAnsi"/>
          </w:rPr>
          <w:t xml:space="preserve">, and </w:t>
        </w:r>
      </w:ins>
      <m:oMath>
        <m:r>
          <w:ins w:id="9" w:author="Heath Blackmon" w:date="2020-10-22T09:30:00Z">
            <w:rPr>
              <w:rFonts w:ascii="Cambria Math" w:hAnsi="Cambria Math" w:cstheme="majorHAnsi"/>
            </w:rPr>
            <m:t>SA</m:t>
          </w:ins>
        </m:r>
      </m:oMath>
      <w:ins w:id="10" w:author="Heath Blackmon" w:date="2020-10-22T09:30:00Z">
        <w:r w:rsidR="00A27A87" w:rsidRPr="008373AA">
          <w:rPr>
            <w:rFonts w:asciiTheme="majorHAnsi" w:hAnsiTheme="majorHAnsi" w:cstheme="majorHAnsi"/>
          </w:rPr>
          <w:t xml:space="preserve">, respectively. </w:t>
        </w:r>
        <w:r w:rsidR="00A27A87" w:rsidRPr="0044606A">
          <w:rPr>
            <w:rFonts w:asciiTheme="majorHAnsi" w:hAnsiTheme="majorHAnsi" w:cstheme="majorHAnsi"/>
          </w:rPr>
          <w:t>Given that a fusion has occurred, we are interested in the probability that it is an SA-fusion, which can be found by calculating the expected proportion of all fusions that do not involve a sex chromosome</w:t>
        </w:r>
        <w:r w:rsidR="00A27A87">
          <w:rPr>
            <w:rFonts w:asciiTheme="majorHAnsi" w:hAnsiTheme="majorHAnsi" w:cstheme="majorHAnsi"/>
          </w:rPr>
          <w:t>:</w:t>
        </w:r>
      </w:ins>
      <w:del w:id="11" w:author="Heath Blackmon" w:date="2020-10-22T09:30:00Z">
        <w:r w:rsidR="00A27A87" w:rsidRPr="008373AA" w:rsidDel="00A27A87">
          <w:rPr>
            <w:rFonts w:asciiTheme="majorHAnsi" w:hAnsiTheme="majorHAnsi" w:cstheme="majorHAnsi"/>
          </w:rPr>
          <w:delText xml:space="preserve">We denote our three possibilities as events </w:delText>
        </w:r>
      </w:del>
      <m:oMath>
        <m:r>
          <w:del w:id="12" w:author="Heath Blackmon" w:date="2020-10-22T09:30:00Z">
            <w:rPr>
              <w:rFonts w:ascii="Cambria Math" w:hAnsi="Cambria Math" w:cstheme="majorHAnsi"/>
            </w:rPr>
            <m:t>AA</m:t>
          </w:del>
        </m:r>
      </m:oMath>
      <w:del w:id="13" w:author="Heath Blackmon" w:date="2020-10-22T09:30:00Z">
        <w:r w:rsidR="00A27A87" w:rsidRPr="008373AA" w:rsidDel="00A27A87">
          <w:rPr>
            <w:rFonts w:asciiTheme="majorHAnsi" w:hAnsiTheme="majorHAnsi" w:cstheme="majorHAnsi"/>
          </w:rPr>
          <w:delText xml:space="preserve">, </w:delText>
        </w:r>
      </w:del>
      <m:oMath>
        <m:r>
          <w:del w:id="14" w:author="Heath Blackmon" w:date="2020-10-22T09:30:00Z">
            <w:rPr>
              <w:rFonts w:ascii="Cambria Math" w:hAnsi="Cambria Math" w:cstheme="majorHAnsi"/>
            </w:rPr>
            <m:t>SS</m:t>
          </w:del>
        </m:r>
      </m:oMath>
      <w:del w:id="15" w:author="Heath Blackmon" w:date="2020-10-22T09:30:00Z">
        <w:r w:rsidR="00A27A87" w:rsidRPr="008373AA" w:rsidDel="00A27A87">
          <w:rPr>
            <w:rFonts w:asciiTheme="majorHAnsi" w:hAnsiTheme="majorHAnsi" w:cstheme="majorHAnsi"/>
          </w:rPr>
          <w:delText xml:space="preserve">, and </w:delText>
        </w:r>
      </w:del>
      <m:oMath>
        <m:r>
          <w:del w:id="16" w:author="Heath Blackmon" w:date="2020-10-22T09:30:00Z">
            <w:rPr>
              <w:rFonts w:ascii="Cambria Math" w:hAnsi="Cambria Math" w:cstheme="majorHAnsi"/>
            </w:rPr>
            <m:t>SA</m:t>
          </w:del>
        </m:r>
      </m:oMath>
      <w:del w:id="17" w:author="Heath Blackmon" w:date="2020-10-22T09:30:00Z">
        <w:r w:rsidR="00A27A87" w:rsidRPr="008373AA" w:rsidDel="00A27A87">
          <w:rPr>
            <w:rFonts w:asciiTheme="majorHAnsi" w:hAnsiTheme="majorHAnsi" w:cstheme="majorHAnsi"/>
          </w:rPr>
          <w:delText>, respectively. Given that a fusion has occurred, we are interested in the probability it is an SA-fusion. Or, equivalently, we are interested in the expected proportion of all fusions which are SA-fusions. Unfortunately, this proves difficult to calculate directly. We avoid this using the complement rule. We define the probability that any given fusion is a SA-fusion as:</w:delText>
        </w:r>
      </w:del>
    </w:p>
    <w:p w14:paraId="085AE940" w14:textId="77777777" w:rsidR="00A27A87" w:rsidRPr="00A27A87" w:rsidRDefault="00A27A87">
      <w:pPr>
        <w:pStyle w:val="BodyText"/>
        <w:rPr>
          <w:ins w:id="18" w:author="Heath Blackmon" w:date="2020-10-22T09:30:00Z"/>
        </w:rPr>
        <w:pPrChange w:id="19" w:author="Heath Blackmon" w:date="2020-10-22T09:30:00Z">
          <w:pPr>
            <w:pStyle w:val="FirstParagraph"/>
            <w:spacing w:before="0" w:after="0"/>
          </w:pPr>
        </w:pPrChange>
      </w:pPr>
    </w:p>
    <w:p w14:paraId="1AE60536" w14:textId="255BF03C" w:rsidR="00E948CD" w:rsidRDefault="00E948CD" w:rsidP="00A27A87">
      <w:pPr>
        <w:pStyle w:val="FirstParagraph"/>
        <w:spacing w:before="0" w:after="0"/>
        <w:jc w:val="center"/>
        <w:rPr>
          <w:rFonts w:asciiTheme="majorHAnsi" w:eastAsiaTheme="minorEastAsia" w:hAnsiTheme="majorHAnsi" w:cstheme="majorHAnsi"/>
        </w:rPr>
      </w:pPr>
      <m:oMath>
        <m:r>
          <w:rPr>
            <w:rFonts w:ascii="Cambria Math" w:hAnsi="Cambria Math" w:cstheme="majorHAnsi"/>
          </w:rPr>
          <m:t>P(SA)=1-P(AA)-P(SS)</m:t>
        </m:r>
      </m:oMath>
      <w:r w:rsidRPr="008373AA">
        <w:rPr>
          <w:rFonts w:asciiTheme="majorHAnsi" w:eastAsiaTheme="minorEastAsia" w:hAnsiTheme="majorHAnsi" w:cstheme="majorHAnsi"/>
        </w:rPr>
        <w:tab/>
        <w:t>(1)</w:t>
      </w:r>
    </w:p>
    <w:p w14:paraId="531BE9AA" w14:textId="77777777" w:rsidR="008373AA" w:rsidRPr="008373AA" w:rsidRDefault="008373AA" w:rsidP="008373AA">
      <w:pPr>
        <w:pStyle w:val="BodyText"/>
        <w:spacing w:before="0" w:after="0"/>
        <w:jc w:val="center"/>
        <w:rPr>
          <w:rFonts w:asciiTheme="majorHAnsi" w:eastAsiaTheme="minorEastAsia" w:hAnsiTheme="majorHAnsi" w:cstheme="majorHAnsi"/>
        </w:rPr>
      </w:pPr>
    </w:p>
    <w:p w14:paraId="6F1A5124" w14:textId="24FC9344" w:rsidR="002353A1" w:rsidRDefault="00DD3B07" w:rsidP="008373AA">
      <w:pPr>
        <w:pStyle w:val="BodyText"/>
        <w:spacing w:before="0" w:after="0"/>
        <w:rPr>
          <w:rFonts w:asciiTheme="majorHAnsi" w:eastAsiaTheme="minorEastAsia" w:hAnsiTheme="majorHAnsi" w:cstheme="majorHAnsi"/>
        </w:rPr>
      </w:pPr>
      <w:ins w:id="20" w:author="Heath Blackmon" w:date="2020-10-22T09:28:00Z">
        <w:r w:rsidRPr="008373AA">
          <w:rPr>
            <w:rFonts w:asciiTheme="majorHAnsi" w:hAnsiTheme="majorHAnsi" w:cstheme="majorHAnsi"/>
          </w:rPr>
          <w:t>It is quite possible that the sexes may make unequal contributions to the fusions entering a species</w:t>
        </w:r>
      </w:ins>
      <w:ins w:id="21" w:author="Heath Blackmon" w:date="2020-10-22T09:18:00Z">
        <w:r>
          <w:rPr>
            <w:rFonts w:asciiTheme="majorHAnsi" w:hAnsiTheme="majorHAnsi" w:cstheme="majorHAnsi"/>
          </w:rPr>
          <w:t>. These imbalances could stem from common processes such as meiotic drive or mutation rate differences</w:t>
        </w:r>
      </w:ins>
      <w:r w:rsidR="00F563CA">
        <w:rPr>
          <w:rFonts w:asciiTheme="majorHAnsi" w:hAnsiTheme="majorHAnsi" w:cstheme="majorHAnsi"/>
        </w:rPr>
        <w:t xml:space="preserve"> </w:t>
      </w:r>
      <w:r w:rsidR="00F563C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&lt;EndNote&gt;&lt;Cite&gt;&lt;Author&gt;Pennell&lt;/Author&gt;&lt;Year&gt;2015&lt;/Year&gt;&lt;RecNum&gt;26&lt;/RecNum&gt;&lt;DisplayText&gt;[20]&lt;/DisplayText&gt;&lt;record&gt;&lt;rec-number&gt;26&lt;/rec-number&gt;&lt;foreign-keys&gt;&lt;key app="EN" db-id="w5ertxsw59t5scetfsmp0d0t2xra02are0vp" timestamp="1601213778"&gt;26&lt;/key&gt;&lt;/foreign-keys&gt;&lt;ref-type name="Journal Article"&gt;17&lt;/ref-type&gt;&lt;contributors&gt;&lt;authors&gt;&lt;author&gt;Pennell, Matthew W&lt;/author&gt;&lt;author&gt;Kirkpatrick, Mark&lt;/author&gt;&lt;author&gt;Otto, Sarah P&lt;/author&gt;&lt;author&gt;Vamosi, Jana C&lt;/author&gt;&lt;author&gt;Peichel, Catherine L&lt;/author&gt;&lt;author&gt;Valenzuela, Nicole&lt;/author&gt;&lt;author&gt;Kitano, Jun&lt;/author&gt;&lt;/authors&gt;&lt;/contributors&gt;&lt;titles&gt;&lt;title&gt;Y fuse? Sex chromosome fusions in fishes and reptiles&lt;/title&gt;&lt;secondary-title&gt;PLoS Genet&lt;/secondary-title&gt;&lt;/titles&gt;&lt;periodical&gt;&lt;full-title&gt;PLoS Genet&lt;/full-title&gt;&lt;/periodical&gt;&lt;pages&gt;e1005237&lt;/pages&gt;&lt;volume&gt;11&lt;/volume&gt;&lt;number&gt;5&lt;/number&gt;&lt;dates&gt;&lt;year&gt;2015&lt;/year&gt;&lt;/dates&gt;&lt;isbn&gt;1553-7404&lt;/isbn&gt;&lt;urls&gt;&lt;/urls&gt;&lt;/record&gt;&lt;/Cite&gt;&lt;/EndNote&gt;</w:instrText>
      </w:r>
      <w:r w:rsidR="00F563CA">
        <w:rPr>
          <w:rFonts w:asciiTheme="majorHAnsi" w:hAnsiTheme="majorHAnsi" w:cstheme="majorHAnsi"/>
        </w:rPr>
        <w:fldChar w:fldCharType="separate"/>
      </w:r>
      <w:r w:rsidR="00F563CA">
        <w:rPr>
          <w:rFonts w:asciiTheme="majorHAnsi" w:hAnsiTheme="majorHAnsi" w:cstheme="majorHAnsi"/>
          <w:noProof/>
        </w:rPr>
        <w:t>[20]</w:t>
      </w:r>
      <w:r w:rsidR="00F563CA">
        <w:rPr>
          <w:rFonts w:asciiTheme="majorHAnsi" w:hAnsiTheme="majorHAnsi" w:cstheme="majorHAnsi"/>
        </w:rPr>
        <w:fldChar w:fldCharType="end"/>
      </w:r>
      <w:r w:rsidR="00F563CA">
        <w:rPr>
          <w:rFonts w:asciiTheme="majorHAnsi" w:hAnsiTheme="majorHAnsi" w:cstheme="majorHAnsi"/>
        </w:rPr>
        <w:t>.</w:t>
      </w:r>
      <w:r w:rsidR="007E14CF" w:rsidRPr="008373AA">
        <w:rPr>
          <w:rFonts w:asciiTheme="majorHAnsi" w:hAnsiTheme="majorHAnsi" w:cstheme="majorHAnsi"/>
        </w:rPr>
        <w:t xml:space="preserve"> We </w:t>
      </w:r>
      <w:r w:rsidR="00A82603" w:rsidRPr="008373AA">
        <w:rPr>
          <w:rFonts w:asciiTheme="majorHAnsi" w:hAnsiTheme="majorHAnsi" w:cstheme="majorHAnsi"/>
        </w:rPr>
        <w:t>include</w:t>
      </w:r>
      <w:r w:rsidR="007E14CF" w:rsidRPr="008373AA">
        <w:rPr>
          <w:rFonts w:asciiTheme="majorHAnsi" w:hAnsiTheme="majorHAnsi" w:cstheme="majorHAnsi"/>
        </w:rPr>
        <w:t xml:space="preserve"> the term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7E14CF" w:rsidRPr="008373AA">
        <w:rPr>
          <w:rFonts w:asciiTheme="majorHAnsi" w:hAnsiTheme="majorHAnsi" w:cstheme="majorHAnsi"/>
        </w:rPr>
        <w:t xml:space="preserve">, representing the proportion of fusions that occur in females to account for this possibility. We use a subscript </w:t>
      </w:r>
      <m:oMath>
        <m:r>
          <w:rPr>
            <w:rFonts w:ascii="Cambria Math" w:hAnsi="Cambria Math" w:cstheme="majorHAnsi"/>
          </w:rPr>
          <m:t>s</m:t>
        </m:r>
      </m:oMath>
      <w:r w:rsidR="007E14CF" w:rsidRPr="008373AA">
        <w:rPr>
          <w:rFonts w:asciiTheme="majorHAnsi" w:hAnsiTheme="majorHAnsi" w:cstheme="majorHAnsi"/>
        </w:rPr>
        <w:t xml:space="preserve"> and </w:t>
      </w:r>
      <m:oMath>
        <m:r>
          <w:rPr>
            <w:rFonts w:ascii="Cambria Math" w:hAnsi="Cambria Math" w:cstheme="majorHAnsi"/>
          </w:rPr>
          <m:t>d</m:t>
        </m:r>
      </m:oMath>
      <w:r w:rsidR="007E14CF" w:rsidRPr="008373AA">
        <w:rPr>
          <w:rFonts w:asciiTheme="majorHAnsi" w:hAnsiTheme="majorHAnsi" w:cstheme="majorHAnsi"/>
        </w:rPr>
        <w:t xml:space="preserve"> for sire and dam when referring to sex specific values</w:t>
      </w:r>
      <w:r w:rsidR="007E14CF" w:rsidRPr="008373AA">
        <w:rPr>
          <w:rFonts w:asciiTheme="majorHAnsi" w:eastAsiaTheme="minorEastAsia" w:hAnsiTheme="majorHAnsi" w:cstheme="majorHAnsi"/>
        </w:rPr>
        <w:t xml:space="preserve">. </w:t>
      </w:r>
      <w:r w:rsidR="000C558A">
        <w:rPr>
          <w:rFonts w:asciiTheme="majorHAnsi" w:eastAsiaTheme="minorEastAsia" w:hAnsiTheme="majorHAnsi" w:cstheme="majorHAnsi"/>
        </w:rPr>
        <w:t>W</w:t>
      </w:r>
      <w:r w:rsidR="002353A1" w:rsidRPr="008373AA">
        <w:rPr>
          <w:rFonts w:asciiTheme="majorHAnsi" w:eastAsiaTheme="minorEastAsia" w:hAnsiTheme="majorHAnsi" w:cstheme="majorHAnsi"/>
        </w:rPr>
        <w:t xml:space="preserve">e present the following expression for the expected proportion of fusions which occur between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sex chromosome</w:t>
      </w:r>
      <w:r w:rsidR="0004037A" w:rsidRPr="008373AA">
        <w:rPr>
          <w:rFonts w:asciiTheme="majorHAnsi" w:eastAsiaTheme="minorEastAsia" w:hAnsiTheme="majorHAnsi" w:cstheme="majorHAnsi"/>
        </w:rPr>
        <w:t>s</w:t>
      </w:r>
      <w:r w:rsidR="002353A1" w:rsidRPr="008373AA">
        <w:rPr>
          <w:rFonts w:asciiTheme="majorHAnsi" w:eastAsiaTheme="minorEastAsia" w:hAnsiTheme="majorHAnsi" w:cstheme="majorHAnsi"/>
        </w:rPr>
        <w:t xml:space="preserve"> </w:t>
      </w:r>
      <w:r w:rsidR="00873223" w:rsidRPr="008373AA">
        <w:rPr>
          <w:rFonts w:asciiTheme="majorHAnsi" w:eastAsiaTheme="minorEastAsia" w:hAnsiTheme="majorHAnsi" w:cstheme="majorHAnsi"/>
        </w:rPr>
        <w:t xml:space="preserve">(equation 2) or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autosome</w:t>
      </w:r>
      <w:r w:rsidR="0004037A" w:rsidRPr="008373AA">
        <w:rPr>
          <w:rFonts w:asciiTheme="majorHAnsi" w:eastAsiaTheme="minorEastAsia" w:hAnsiTheme="majorHAnsi" w:cstheme="majorHAnsi"/>
        </w:rPr>
        <w:t>s</w:t>
      </w:r>
      <w:r w:rsidR="00873223" w:rsidRPr="008373AA">
        <w:rPr>
          <w:rFonts w:asciiTheme="majorHAnsi" w:eastAsiaTheme="minorEastAsia" w:hAnsiTheme="majorHAnsi" w:cstheme="majorHAnsi"/>
        </w:rPr>
        <w:t xml:space="preserve"> (equation 3)</w:t>
      </w:r>
      <w:r w:rsidR="002353A1" w:rsidRPr="008373AA">
        <w:rPr>
          <w:rFonts w:asciiTheme="majorHAnsi" w:eastAsiaTheme="minorEastAsia" w:hAnsiTheme="majorHAnsi" w:cstheme="majorHAnsi"/>
        </w:rPr>
        <w:t>:</w:t>
      </w:r>
    </w:p>
    <w:p w14:paraId="5E9B64FE" w14:textId="77777777" w:rsidR="008373AA" w:rsidRPr="008373AA" w:rsidRDefault="008373AA" w:rsidP="008373AA">
      <w:pPr>
        <w:pStyle w:val="BodyText"/>
        <w:spacing w:before="0" w:after="0"/>
        <w:rPr>
          <w:rFonts w:asciiTheme="majorHAnsi" w:eastAsiaTheme="minorEastAsia" w:hAnsiTheme="majorHAnsi" w:cstheme="majorHAnsi"/>
        </w:rPr>
      </w:pPr>
    </w:p>
    <w:p w14:paraId="2E64F5D0" w14:textId="3C594EC1" w:rsidR="0004037A" w:rsidRDefault="0004037A" w:rsidP="008373AA">
      <w:pPr>
        <w:pStyle w:val="BodyText"/>
        <w:spacing w:before="0" w:after="0"/>
        <w:jc w:val="center"/>
        <w:rPr>
          <w:rFonts w:asciiTheme="majorHAnsi" w:eastAsiaTheme="minorEastAsia" w:hAnsiTheme="majorHAnsi" w:cstheme="majorHAnsi"/>
        </w:rPr>
      </w:pPr>
      <w:bookmarkStart w:id="22" w:name="_Hlk48546800"/>
      <m:oMath>
        <m:r>
          <w:rPr>
            <w:rFonts w:ascii="Cambria Math" w:hAnsi="Cambria Math" w:cstheme="majorHAnsi"/>
          </w:rPr>
          <m:t>P(SS)=</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r>
              <w:rPr>
                <w:rFonts w:ascii="Cambria Math" w:hAnsi="Cambria Math" w:cstheme="majorHAnsi"/>
              </w:rPr>
              <m:t>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(2)</w:t>
      </w:r>
    </w:p>
    <w:p w14:paraId="492F04E0" w14:textId="77777777" w:rsidR="008373AA" w:rsidRPr="008373AA" w:rsidRDefault="008373AA" w:rsidP="008373AA">
      <w:pPr>
        <w:pStyle w:val="BodyText"/>
        <w:spacing w:before="0" w:after="0"/>
        <w:jc w:val="center"/>
        <w:rPr>
          <w:rFonts w:asciiTheme="majorHAnsi" w:hAnsiTheme="majorHAnsi" w:cstheme="majorHAnsi"/>
        </w:rPr>
      </w:pPr>
    </w:p>
    <w:p w14:paraId="612928AA" w14:textId="743BBAE9" w:rsidR="0004037A" w:rsidRDefault="0004037A" w:rsidP="008373AA">
      <w:pPr>
        <w:pStyle w:val="FirstParagraph"/>
        <w:spacing w:before="0" w:after="0"/>
        <w:jc w:val="center"/>
        <w:rPr>
          <w:rFonts w:asciiTheme="majorHAnsi" w:eastAsiaTheme="minorEastAsia" w:hAnsiTheme="majorHAnsi" w:cstheme="majorHAnsi"/>
        </w:rPr>
      </w:pPr>
      <m:oMath>
        <m:r>
          <w:rPr>
            <w:rFonts w:ascii="Cambria Math" w:hAnsi="Cambria Math" w:cstheme="majorHAnsi"/>
          </w:rPr>
          <m:t>P(AA)=</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(3)</w:t>
      </w:r>
    </w:p>
    <w:p w14:paraId="327E71E9" w14:textId="77777777" w:rsidR="008373AA" w:rsidRPr="008373AA" w:rsidRDefault="008373AA" w:rsidP="008373AA">
      <w:pPr>
        <w:pStyle w:val="BodyText"/>
        <w:spacing w:before="0" w:after="0"/>
      </w:pPr>
    </w:p>
    <w:bookmarkEnd w:id="22"/>
    <w:p w14:paraId="7D426B9E" w14:textId="5C6DBBC8" w:rsidR="0004037A" w:rsidRPr="008373AA" w:rsidRDefault="005E11FD" w:rsidP="008373AA">
      <w:pPr>
        <w:pStyle w:val="BodyText"/>
        <w:spacing w:before="0" w:after="0"/>
        <w:rPr>
          <w:rFonts w:asciiTheme="majorHAnsi" w:hAnsiTheme="majorHAnsi" w:cstheme="majorHAnsi"/>
        </w:rPr>
      </w:pPr>
      <w:r>
        <w:rPr>
          <w:rFonts w:asciiTheme="majorHAnsi" w:hAnsiTheme="majorHAnsi" w:cstheme="majorHAnsi"/>
        </w:rPr>
        <w:t>w</w:t>
      </w:r>
      <w:r w:rsidR="00AD66B8">
        <w:rPr>
          <w:rFonts w:asciiTheme="majorHAnsi" w:hAnsiTheme="majorHAnsi" w:cstheme="majorHAnsi"/>
        </w:rPr>
        <w:t>here</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 xml:space="preserve">X chromosome count in males,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female diploid number</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 xml:space="preserve"> </m:t>
        </m:r>
      </m:oMath>
      <w:r>
        <w:rPr>
          <w:rFonts w:asciiTheme="majorHAnsi" w:eastAsiaTheme="minorEastAsia" w:hAnsiTheme="majorHAnsi" w:cstheme="majorHAnsi"/>
        </w:rPr>
        <w:t xml:space="preserve">is </w:t>
      </w:r>
      <w:r w:rsidRPr="008373AA">
        <w:rPr>
          <w:rFonts w:asciiTheme="majorHAnsi" w:eastAsiaTheme="minorEastAsia" w:hAnsiTheme="majorHAnsi" w:cstheme="majorHAnsi"/>
        </w:rPr>
        <w:t>male diploid number</w:t>
      </w:r>
      <w:r w:rsidR="00A45B76" w:rsidRPr="008373AA">
        <w:rPr>
          <w:rFonts w:asciiTheme="majorHAnsi" w:eastAsiaTheme="minorEastAsia" w:hAnsiTheme="majorHAnsi" w:cstheme="majorHAnsi"/>
        </w:rPr>
        <w:t xml:space="preserve">, </w:t>
      </w:r>
      <m:oMath>
        <m:r>
          <w:rPr>
            <w:rFonts w:ascii="Cambria Math" w:hAnsi="Cambria Math" w:cstheme="majorHAnsi"/>
          </w:rPr>
          <m:t>Y</m:t>
        </m:r>
      </m:oMath>
      <w:r w:rsidR="00A45B76" w:rsidRPr="008373AA">
        <w:rPr>
          <w:rFonts w:asciiTheme="majorHAnsi" w:eastAsiaTheme="minorEastAsia" w:hAnsiTheme="majorHAnsi" w:cstheme="majorHAnsi"/>
        </w:rPr>
        <w:t xml:space="preserve"> </w:t>
      </w:r>
      <w:r w:rsidR="00A45B76">
        <w:rPr>
          <w:rFonts w:asciiTheme="majorHAnsi" w:eastAsiaTheme="minorEastAsia" w:hAnsiTheme="majorHAnsi" w:cstheme="majorHAnsi"/>
        </w:rPr>
        <w:t xml:space="preserve">is </w:t>
      </w:r>
      <w:r w:rsidR="00A45B76" w:rsidRPr="008373AA">
        <w:rPr>
          <w:rFonts w:asciiTheme="majorHAnsi" w:eastAsiaTheme="minorEastAsia" w:hAnsiTheme="majorHAnsi" w:cstheme="majorHAnsi"/>
        </w:rPr>
        <w:t>Y chromosome count in males</w:t>
      </w:r>
      <w:r w:rsidRPr="008373AA">
        <w:rPr>
          <w:rFonts w:asciiTheme="majorHAnsi" w:eastAsiaTheme="minorEastAsia" w:hAnsiTheme="majorHAnsi" w:cstheme="majorHAnsi"/>
        </w:rPr>
        <w:t>,</w:t>
      </w:r>
      <w:r w:rsidR="00A45B76">
        <w:rPr>
          <w:rFonts w:asciiTheme="majorHAnsi" w:eastAsiaTheme="minorEastAsia" w:hAnsiTheme="majorHAnsi" w:cstheme="majorHAnsi"/>
        </w:rPr>
        <w:t xml:space="preserve"> and</w:t>
      </w:r>
      <w:r w:rsidRPr="008373AA">
        <w:rPr>
          <w:rFonts w:asciiTheme="majorHAnsi" w:eastAsiaTheme="minorEastAsia" w:hAnsiTheme="majorHAnsi" w:cstheme="majorHAnsi"/>
        </w:rPr>
        <w:t xml:space="preserve"> </w:t>
      </w:r>
      <w:r w:rsidR="0004037A"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04037A" w:rsidRPr="008373AA">
        <w:rPr>
          <w:rFonts w:asciiTheme="majorHAnsi" w:eastAsiaTheme="minorEastAsia" w:hAnsiTheme="majorHAnsi" w:cstheme="majorHAnsi"/>
        </w:rPr>
        <w:t xml:space="preserve"> </w:t>
      </w:r>
      <w:r w:rsidR="00AD66B8">
        <w:rPr>
          <w:rFonts w:asciiTheme="majorHAnsi" w:eastAsiaTheme="minorEastAsia" w:hAnsiTheme="majorHAnsi" w:cstheme="majorHAnsi"/>
        </w:rPr>
        <w:t xml:space="preserve">is </w:t>
      </w:r>
      <w:r w:rsidR="0004037A" w:rsidRPr="008373AA">
        <w:rPr>
          <w:rFonts w:asciiTheme="majorHAnsi" w:eastAsiaTheme="minorEastAsia" w:hAnsiTheme="majorHAnsi" w:cstheme="majorHAnsi"/>
        </w:rPr>
        <w:t>diploid autosome count</w:t>
      </w:r>
      <w:r w:rsidR="00873223" w:rsidRPr="008373AA">
        <w:rPr>
          <w:rFonts w:asciiTheme="majorHAnsi" w:eastAsiaTheme="minorEastAsia" w:hAnsiTheme="majorHAnsi" w:cstheme="majorHAnsi"/>
        </w:rPr>
        <w:t>.</w:t>
      </w:r>
      <w:r w:rsidR="0004037A" w:rsidRPr="008373AA">
        <w:rPr>
          <w:rFonts w:asciiTheme="majorHAnsi" w:eastAsiaTheme="minorEastAsia" w:hAnsiTheme="majorHAnsi" w:cstheme="majorHAnsi"/>
        </w:rPr>
        <w:t xml:space="preserve"> </w:t>
      </w:r>
    </w:p>
    <w:p w14:paraId="7E0B959F" w14:textId="3DEEC281"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Each fraction </w:t>
      </w:r>
      <w:r w:rsidRPr="008373AA">
        <w:rPr>
          <w:rFonts w:asciiTheme="majorHAnsi" w:hAnsiTheme="majorHAnsi" w:cstheme="majorHAnsi"/>
        </w:rPr>
        <w:t xml:space="preserve">represents the probability of two types of chromosomes fusing using a counting argument. For instance, the faction </w: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 xml:space="preserve">  in </w:t>
      </w:r>
      <w:r w:rsidR="00873223" w:rsidRPr="008373AA">
        <w:rPr>
          <w:rFonts w:asciiTheme="majorHAnsi" w:eastAsiaTheme="minorEastAsia" w:hAnsiTheme="majorHAnsi" w:cstheme="majorHAnsi"/>
        </w:rPr>
        <w:t xml:space="preserve">equation 3 represents the probability of a fusion joining two </w:t>
      </w:r>
      <w:r w:rsidR="00873223" w:rsidRPr="006E7910">
        <w:rPr>
          <w:rFonts w:asciiTheme="majorHAnsi" w:eastAsiaTheme="minorEastAsia" w:hAnsiTheme="majorHAnsi" w:cstheme="majorHAnsi"/>
        </w:rPr>
        <w:t>autosomes in a male</w:t>
      </w:r>
      <w:r w:rsidRPr="006E7910">
        <w:rPr>
          <w:rFonts w:asciiTheme="majorHAnsi" w:eastAsiaTheme="minorEastAsia" w:hAnsiTheme="majorHAnsi" w:cstheme="majorHAnsi"/>
        </w:rPr>
        <w:t>.</w:t>
      </w:r>
    </w:p>
    <w:p w14:paraId="57038FF1" w14:textId="77777777" w:rsidR="008373AA" w:rsidRPr="008373AA" w:rsidRDefault="008373AA" w:rsidP="008373AA">
      <w:pPr>
        <w:pStyle w:val="BodyText"/>
        <w:spacing w:before="0" w:after="0"/>
        <w:rPr>
          <w:rFonts w:asciiTheme="majorHAnsi" w:eastAsiaTheme="minorEastAsia" w:hAnsiTheme="majorHAnsi" w:cstheme="majorHAnsi"/>
        </w:rPr>
      </w:pPr>
    </w:p>
    <w:p w14:paraId="0275B3F9" w14:textId="310F70FB"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Substituting </w:t>
      </w:r>
      <w:r w:rsidR="00873223" w:rsidRPr="008373AA">
        <w:rPr>
          <w:rFonts w:asciiTheme="majorHAnsi" w:eastAsiaTheme="minorEastAsia" w:hAnsiTheme="majorHAnsi" w:cstheme="majorHAnsi"/>
        </w:rPr>
        <w:t>equations 2 and 3 into equation 1</w:t>
      </w:r>
      <w:r w:rsidRPr="008373AA">
        <w:rPr>
          <w:rFonts w:asciiTheme="majorHAnsi" w:eastAsiaTheme="minorEastAsia" w:hAnsiTheme="majorHAnsi" w:cstheme="majorHAnsi"/>
        </w:rPr>
        <w:t xml:space="preserve"> yields:</w:t>
      </w:r>
    </w:p>
    <w:p w14:paraId="386E2D18" w14:textId="77777777" w:rsidR="008373AA" w:rsidRPr="008373AA" w:rsidRDefault="008373AA" w:rsidP="008373AA">
      <w:pPr>
        <w:pStyle w:val="BodyText"/>
        <w:spacing w:before="0" w:after="0"/>
        <w:rPr>
          <w:rFonts w:asciiTheme="majorHAnsi" w:eastAsiaTheme="minorEastAsia" w:hAnsiTheme="majorHAnsi" w:cstheme="majorHAnsi"/>
        </w:rPr>
      </w:pPr>
    </w:p>
    <w:p w14:paraId="63232680" w14:textId="10832A8E" w:rsidR="002353A1" w:rsidRDefault="002353A1" w:rsidP="008373AA">
      <w:pPr>
        <w:pStyle w:val="BodyText"/>
        <w:spacing w:before="0" w:after="0"/>
        <w:jc w:val="center"/>
        <w:rPr>
          <w:rFonts w:asciiTheme="majorHAnsi" w:eastAsiaTheme="minorEastAsia" w:hAnsiTheme="majorHAnsi" w:cstheme="majorHAnsi"/>
        </w:rPr>
      </w:pPr>
      <w:bookmarkStart w:id="23" w:name="_Hlk48546906"/>
      <m:oMath>
        <m:r>
          <w:rPr>
            <w:rFonts w:ascii="Cambria Math" w:hAnsi="Cambria Math" w:cstheme="majorHAnsi"/>
          </w:rPr>
          <w:lastRenderedPageBreak/>
          <m:t>P(SA)=1-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t>(</w:t>
      </w:r>
      <w:r w:rsidR="0004037A" w:rsidRPr="008373AA">
        <w:rPr>
          <w:rFonts w:asciiTheme="majorHAnsi" w:eastAsiaTheme="minorEastAsia" w:hAnsiTheme="majorHAnsi" w:cstheme="majorHAnsi"/>
        </w:rPr>
        <w:t>4</w:t>
      </w:r>
      <w:r w:rsidRPr="008373AA">
        <w:rPr>
          <w:rFonts w:asciiTheme="majorHAnsi" w:eastAsiaTheme="minorEastAsia" w:hAnsiTheme="majorHAnsi" w:cstheme="majorHAnsi"/>
        </w:rPr>
        <w:t>)</w:t>
      </w:r>
    </w:p>
    <w:p w14:paraId="13044502" w14:textId="77777777" w:rsidR="008373AA" w:rsidRPr="008373AA" w:rsidRDefault="008373AA" w:rsidP="008373AA">
      <w:pPr>
        <w:pStyle w:val="BodyText"/>
        <w:spacing w:before="0" w:after="0"/>
        <w:jc w:val="center"/>
        <w:rPr>
          <w:rFonts w:asciiTheme="majorHAnsi" w:eastAsiaTheme="minorEastAsia" w:hAnsiTheme="majorHAnsi" w:cstheme="majorHAnsi"/>
        </w:rPr>
      </w:pPr>
    </w:p>
    <w:bookmarkEnd w:id="23"/>
    <w:p w14:paraId="364939E7" w14:textId="77777777" w:rsidR="00A27A87" w:rsidRDefault="001672ED" w:rsidP="00A27A87">
      <w:pPr>
        <w:pStyle w:val="BodyText"/>
        <w:spacing w:before="0" w:after="0"/>
        <w:rPr>
          <w:ins w:id="24" w:author="Heath Blackmon" w:date="2020-10-22T09:31:00Z"/>
          <w:rFonts w:asciiTheme="majorHAnsi" w:eastAsiaTheme="minorEastAsia" w:hAnsiTheme="majorHAnsi" w:cstheme="majorHAnsi"/>
        </w:rPr>
      </w:pPr>
      <w:r>
        <w:rPr>
          <w:rFonts w:asciiTheme="majorHAnsi" w:hAnsiTheme="majorHAnsi" w:cstheme="majorHAnsi"/>
        </w:rPr>
        <w:t xml:space="preserve">This equation allows </w:t>
      </w:r>
      <w:r w:rsidR="00DF6852">
        <w:rPr>
          <w:rFonts w:asciiTheme="majorHAnsi" w:hAnsiTheme="majorHAnsi" w:cstheme="majorHAnsi"/>
        </w:rPr>
        <w:t xml:space="preserve">us </w:t>
      </w:r>
      <w:r>
        <w:rPr>
          <w:rFonts w:asciiTheme="majorHAnsi" w:hAnsiTheme="majorHAnsi" w:cstheme="majorHAnsi"/>
        </w:rPr>
        <w:t xml:space="preserve">to calculate the </w:t>
      </w:r>
      <w:r w:rsidR="000C558A">
        <w:rPr>
          <w:rFonts w:asciiTheme="majorHAnsi" w:hAnsiTheme="majorHAnsi" w:cstheme="majorHAnsi"/>
        </w:rPr>
        <w:t xml:space="preserve">expected </w:t>
      </w:r>
      <w:r>
        <w:rPr>
          <w:rFonts w:asciiTheme="majorHAnsi" w:hAnsiTheme="majorHAnsi" w:cstheme="majorHAnsi"/>
        </w:rPr>
        <w:t>proportion of</w:t>
      </w:r>
      <w:r w:rsidR="00220641">
        <w:rPr>
          <w:rFonts w:asciiTheme="majorHAnsi" w:hAnsiTheme="majorHAnsi" w:cstheme="majorHAnsi"/>
        </w:rPr>
        <w:t xml:space="preserve"> SA-fusions</w:t>
      </w:r>
      <w:r>
        <w:rPr>
          <w:rFonts w:asciiTheme="majorHAnsi" w:hAnsiTheme="majorHAnsi" w:cstheme="majorHAnsi"/>
        </w:rPr>
        <w:t xml:space="preserve"> for </w:t>
      </w:r>
      <w:r w:rsidR="008D5A27">
        <w:rPr>
          <w:rFonts w:asciiTheme="majorHAnsi" w:hAnsiTheme="majorHAnsi" w:cstheme="majorHAnsi"/>
        </w:rPr>
        <w:t>any</w:t>
      </w:r>
      <w:r>
        <w:rPr>
          <w:rFonts w:asciiTheme="majorHAnsi" w:hAnsiTheme="majorHAnsi" w:cstheme="majorHAnsi"/>
        </w:rPr>
        <w:t xml:space="preserve"> </w:t>
      </w:r>
      <w:r w:rsidR="009A0ADA">
        <w:rPr>
          <w:rFonts w:asciiTheme="majorHAnsi" w:hAnsiTheme="majorHAnsi" w:cstheme="majorHAnsi"/>
        </w:rPr>
        <w:t xml:space="preserve">XY </w:t>
      </w:r>
      <w:r>
        <w:rPr>
          <w:rFonts w:asciiTheme="majorHAnsi" w:hAnsiTheme="majorHAnsi" w:cstheme="majorHAnsi"/>
        </w:rPr>
        <w:t xml:space="preserve">sex chromosome system </w:t>
      </w:r>
      <w:r w:rsidR="009A0ADA">
        <w:rPr>
          <w:rFonts w:asciiTheme="majorHAnsi" w:hAnsiTheme="majorHAnsi" w:cstheme="majorHAnsi"/>
        </w:rPr>
        <w:t>with</w:t>
      </w:r>
      <w:r w:rsidR="00DF6852">
        <w:rPr>
          <w:rFonts w:asciiTheme="majorHAnsi" w:hAnsiTheme="majorHAnsi" w:cstheme="majorHAnsi"/>
        </w:rPr>
        <w:t xml:space="preserve"> any number of autosomes (figure 1). </w:t>
      </w:r>
      <w:r w:rsidR="00565C9B" w:rsidRPr="008373AA">
        <w:rPr>
          <w:rFonts w:asciiTheme="majorHAnsi" w:hAnsiTheme="majorHAnsi" w:cstheme="majorHAnsi"/>
        </w:rPr>
        <w:t xml:space="preserve">Equations </w:t>
      </w:r>
      <w:r w:rsidR="008373AA">
        <w:rPr>
          <w:rFonts w:asciiTheme="majorHAnsi" w:hAnsiTheme="majorHAnsi" w:cstheme="majorHAnsi"/>
        </w:rPr>
        <w:t>2, 3, and 4</w:t>
      </w:r>
      <w:r w:rsidR="00565C9B" w:rsidRPr="008373AA">
        <w:rPr>
          <w:rFonts w:asciiTheme="majorHAnsi" w:hAnsiTheme="majorHAnsi" w:cstheme="majorHAnsi"/>
        </w:rPr>
        <w:t xml:space="preserve"> have six parameters: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565C9B" w:rsidRPr="008373AA">
        <w:rPr>
          <w:rFonts w:asciiTheme="majorHAnsi" w:hAnsiTheme="majorHAnsi" w:cstheme="majorHAnsi"/>
        </w:rPr>
        <w:t xml:space="preserve">, </w:t>
      </w:r>
      <m:oMath>
        <m:r>
          <w:rPr>
            <w:rFonts w:ascii="Cambria Math" w:hAnsi="Cambria Math" w:cstheme="majorHAnsi"/>
          </w:rPr>
          <m:t>Y</m:t>
        </m:r>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w:t>
      </w:r>
      <w:r w:rsidR="00AC2144" w:rsidRPr="008373AA">
        <w:rPr>
          <w:rFonts w:asciiTheme="majorHAnsi" w:hAnsiTheme="majorHAnsi" w:cstheme="majorHAnsi"/>
        </w:rPr>
        <w:t xml:space="preserve">We </w:t>
      </w:r>
      <w:r w:rsidR="00A45B76">
        <w:rPr>
          <w:rFonts w:asciiTheme="majorHAnsi" w:hAnsiTheme="majorHAnsi" w:cstheme="majorHAnsi"/>
        </w:rPr>
        <w:t>avoid the</w:t>
      </w:r>
      <w:r w:rsidR="00565C9B" w:rsidRPr="008373AA">
        <w:rPr>
          <w:rFonts w:asciiTheme="majorHAnsi" w:hAnsiTheme="majorHAnsi" w:cstheme="majorHAnsi"/>
        </w:rPr>
        <w:t xml:space="preserve"> parameter,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oMath>
      <w:r w:rsidR="00AC2144" w:rsidRPr="008373AA">
        <w:rPr>
          <w:rFonts w:asciiTheme="majorHAnsi" w:eastAsiaTheme="minorEastAsia" w:hAnsiTheme="majorHAnsi" w:cstheme="majorHAnsi"/>
        </w:rPr>
        <w:t xml:space="preserve"> the number of X chromosomes in females</w:t>
      </w:r>
      <w:r w:rsidR="00565C9B" w:rsidRPr="008373AA">
        <w:rPr>
          <w:rFonts w:asciiTheme="majorHAnsi" w:hAnsiTheme="majorHAnsi" w:cstheme="majorHAnsi"/>
        </w:rPr>
        <w:t xml:space="preserve">, by noting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r>
          <w:rPr>
            <w:rFonts w:ascii="Cambria Math" w:hAnsi="Cambria Math" w:cstheme="majorHAnsi"/>
          </w:rPr>
          <m:t>=2</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w:r w:rsidR="00A45B76">
        <w:rPr>
          <w:rFonts w:asciiTheme="majorHAnsi" w:hAnsiTheme="majorHAnsi" w:cstheme="majorHAnsi"/>
        </w:rPr>
        <w:t>This</w:t>
      </w:r>
      <w:r w:rsidR="00565C9B" w:rsidRPr="008373AA">
        <w:rPr>
          <w:rFonts w:asciiTheme="majorHAnsi" w:hAnsiTheme="majorHAnsi" w:cstheme="majorHAnsi"/>
        </w:rPr>
        <w:t xml:space="preserve"> formulation can be converted for use in ZW sex chromosome systems </w:t>
      </w:r>
      <w:r w:rsidR="00A45B76">
        <w:rPr>
          <w:rFonts w:asciiTheme="majorHAnsi" w:hAnsiTheme="majorHAnsi" w:cstheme="majorHAnsi"/>
        </w:rPr>
        <w:t>by</w:t>
      </w:r>
      <w:r w:rsidR="00565C9B" w:rsidRPr="008373AA">
        <w:rPr>
          <w:rFonts w:asciiTheme="majorHAnsi" w:hAnsiTheme="majorHAnsi" w:cstheme="majorHAnsi"/>
        </w:rPr>
        <w:t xml:space="preserve"> exchanging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replacing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d</m:t>
            </m:r>
          </m:sub>
        </m:sSub>
      </m:oMath>
      <w:r w:rsidR="00565C9B" w:rsidRPr="008373AA">
        <w:rPr>
          <w:rFonts w:asciiTheme="majorHAnsi" w:hAnsiTheme="majorHAnsi" w:cstheme="majorHAnsi"/>
        </w:rPr>
        <w:t>,</w:t>
      </w:r>
      <w:r w:rsidR="00CB66AF" w:rsidRPr="008373AA">
        <w:rPr>
          <w:rFonts w:asciiTheme="majorHAnsi" w:hAnsiTheme="majorHAnsi" w:cstheme="majorHAnsi"/>
        </w:rPr>
        <w:t xml:space="preserve"> </w:t>
      </w:r>
      <w:r w:rsidR="00565C9B" w:rsidRPr="008373AA">
        <w:rPr>
          <w:rFonts w:asciiTheme="majorHAnsi" w:hAnsiTheme="majorHAnsi" w:cstheme="majorHAnsi"/>
        </w:rPr>
        <w:t xml:space="preserve">replacing </w:t>
      </w:r>
      <m:oMath>
        <m:r>
          <w:rPr>
            <w:rFonts w:ascii="Cambria Math" w:hAnsi="Cambria Math" w:cstheme="majorHAnsi"/>
          </w:rPr>
          <m:t>Y</m:t>
        </m:r>
      </m:oMath>
      <w:r w:rsidR="00565C9B" w:rsidRPr="008373AA">
        <w:rPr>
          <w:rFonts w:asciiTheme="majorHAnsi" w:hAnsiTheme="majorHAnsi" w:cstheme="majorHAnsi"/>
        </w:rPr>
        <w:t xml:space="preserve"> with </w:t>
      </w:r>
      <m:oMath>
        <m:r>
          <w:rPr>
            <w:rFonts w:ascii="Cambria Math" w:hAnsi="Cambria Math" w:cstheme="majorHAnsi"/>
          </w:rPr>
          <m:t>W</m:t>
        </m:r>
      </m:oMath>
      <w:r w:rsidR="00565C9B" w:rsidRPr="008373AA">
        <w:rPr>
          <w:rFonts w:asciiTheme="majorHAnsi" w:hAnsiTheme="majorHAnsi" w:cstheme="majorHAnsi"/>
        </w:rPr>
        <w:t xml:space="preserve">, and replacing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s</m:t>
            </m:r>
          </m:sub>
        </m:sSub>
      </m:oMath>
      <w:r w:rsidR="00A45B76">
        <w:rPr>
          <w:rFonts w:asciiTheme="majorHAnsi" w:hAnsiTheme="majorHAnsi" w:cstheme="majorHAnsi"/>
        </w:rPr>
        <w:t>.</w:t>
      </w:r>
      <w:r w:rsidR="00565C9B" w:rsidRPr="008373AA">
        <w:rPr>
          <w:rFonts w:asciiTheme="majorHAnsi" w:hAnsiTheme="majorHAnsi" w:cstheme="majorHAnsi"/>
        </w:rPr>
        <w:t xml:space="preserve"> </w:t>
      </w:r>
      <w:r w:rsidR="007E14CF" w:rsidRPr="008373AA">
        <w:rPr>
          <w:rFonts w:asciiTheme="majorHAnsi" w:hAnsiTheme="majorHAnsi" w:cstheme="majorHAnsi"/>
        </w:rPr>
        <w:t xml:space="preserve">Additionally, </w:t>
      </w:r>
      <w:r w:rsidR="00BE0965" w:rsidRPr="008373AA">
        <w:rPr>
          <w:rFonts w:asciiTheme="majorHAnsi" w:hAnsiTheme="majorHAnsi" w:cstheme="majorHAnsi"/>
        </w:rPr>
        <w:t xml:space="preserve">setting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eastAsiaTheme="minorEastAsia" w:hAnsi="Cambria Math" w:cstheme="majorHAnsi"/>
          </w:rPr>
          <m:t>=0</m:t>
        </m:r>
      </m:oMath>
      <w:r w:rsidR="00BE0965" w:rsidRPr="008373AA">
        <w:rPr>
          <w:rFonts w:asciiTheme="majorHAnsi" w:eastAsiaTheme="minorEastAsia" w:hAnsiTheme="majorHAnsi" w:cstheme="majorHAnsi"/>
        </w:rPr>
        <w:t xml:space="preserve"> (because there </w:t>
      </w:r>
      <w:r w:rsidR="00034030" w:rsidRPr="008373AA">
        <w:rPr>
          <w:rFonts w:asciiTheme="majorHAnsi" w:eastAsiaTheme="minorEastAsia" w:hAnsiTheme="majorHAnsi" w:cstheme="majorHAnsi"/>
        </w:rPr>
        <w:t xml:space="preserve">are </w:t>
      </w:r>
      <w:r w:rsidR="00BE0965" w:rsidRPr="008373AA">
        <w:rPr>
          <w:rFonts w:asciiTheme="majorHAnsi" w:eastAsiaTheme="minorEastAsia" w:hAnsiTheme="majorHAnsi" w:cstheme="majorHAnsi"/>
        </w:rPr>
        <w:t>no homogametic diploid individuals) and</w:t>
      </w:r>
      <w:r w:rsidR="00BE0965" w:rsidRPr="008373AA">
        <w:rPr>
          <w:rFonts w:asciiTheme="majorHAnsi" w:hAnsiTheme="majorHAnsi" w:cstheme="majorHAnsi"/>
        </w:rPr>
        <w:t xml:space="preserve"> </w:t>
      </w:r>
      <w:r w:rsidR="007E14CF" w:rsidRPr="008373AA">
        <w:rPr>
          <w:rFonts w:asciiTheme="majorHAnsi" w:hAnsiTheme="majorHAnsi" w:cstheme="majorHAnsi"/>
        </w:rPr>
        <w:t xml:space="preserve">replacing both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7E14CF" w:rsidRPr="008373AA">
        <w:rPr>
          <w:rFonts w:asciiTheme="majorHAnsi" w:eastAsiaTheme="minorEastAsia" w:hAnsiTheme="majorHAnsi" w:cstheme="majorHAnsi"/>
        </w:rPr>
        <w:t xml:space="preserve"> and Y</w:t>
      </w:r>
      <w:r w:rsidR="007E14CF" w:rsidRPr="008373AA">
        <w:rPr>
          <w:rFonts w:asciiTheme="majorHAnsi" w:hAnsiTheme="majorHAnsi" w:cstheme="majorHAnsi"/>
        </w:rPr>
        <w:t xml:space="preserve"> for V generates equations which are accurate for UV sex chromosome systems, </w:t>
      </w:r>
      <w:r w:rsidR="00034030" w:rsidRPr="008373AA">
        <w:rPr>
          <w:rFonts w:asciiTheme="majorHAnsi" w:hAnsiTheme="majorHAnsi" w:cstheme="majorHAnsi"/>
        </w:rPr>
        <w:t>in cases where</w:t>
      </w:r>
      <w:r w:rsidR="007E14CF" w:rsidRPr="008373AA">
        <w:rPr>
          <w:rFonts w:asciiTheme="majorHAnsi" w:hAnsiTheme="majorHAnsi" w:cstheme="majorHAnsi"/>
        </w:rPr>
        <w:t xml:space="preserve"> there are an equal number of U and V chromosomes</w:t>
      </w:r>
      <w:r w:rsidR="000C558A">
        <w:rPr>
          <w:rFonts w:asciiTheme="majorHAnsi" w:hAnsiTheme="majorHAnsi" w:cstheme="majorHAnsi"/>
        </w:rPr>
        <w:t xml:space="preserve"> (detailed derivation in S1)</w:t>
      </w:r>
      <w:r w:rsidR="007E14CF" w:rsidRPr="008373AA">
        <w:rPr>
          <w:rFonts w:asciiTheme="majorHAnsi" w:hAnsiTheme="majorHAnsi" w:cstheme="majorHAnsi"/>
        </w:rPr>
        <w:t xml:space="preserve">. </w:t>
      </w:r>
      <w:r w:rsidR="00565C9B" w:rsidRPr="008373AA">
        <w:rPr>
          <w:rFonts w:asciiTheme="majorHAnsi" w:hAnsiTheme="majorHAnsi" w:cstheme="majorHAnsi"/>
        </w:rPr>
        <w:t xml:space="preserve">We have provided R functions </w:t>
      </w:r>
      <w:r w:rsidR="009C7866" w:rsidRPr="008373AA">
        <w:rPr>
          <w:rFonts w:asciiTheme="majorHAnsi" w:hAnsiTheme="majorHAnsi" w:cstheme="majorHAnsi"/>
        </w:rPr>
        <w:t>that calculate P(SA), P(SS), and P(AA)</w:t>
      </w:r>
      <w:r w:rsidR="00DF6852">
        <w:rPr>
          <w:rFonts w:asciiTheme="majorHAnsi" w:hAnsiTheme="majorHAnsi" w:cstheme="majorHAnsi"/>
        </w:rPr>
        <w:t xml:space="preserve"> </w:t>
      </w:r>
      <w:r w:rsidR="00565C9B" w:rsidRPr="008373AA">
        <w:rPr>
          <w:rFonts w:asciiTheme="majorHAnsi" w:hAnsiTheme="majorHAnsi" w:cstheme="majorHAnsi"/>
        </w:rPr>
        <w:t xml:space="preserve">in </w:t>
      </w:r>
      <w:r w:rsidR="009C7866" w:rsidRPr="008373AA">
        <w:rPr>
          <w:rFonts w:asciiTheme="majorHAnsi" w:hAnsiTheme="majorHAnsi" w:cstheme="majorHAnsi"/>
        </w:rPr>
        <w:t xml:space="preserve">the R package </w:t>
      </w:r>
      <w:proofErr w:type="spellStart"/>
      <w:r w:rsidR="009C7866" w:rsidRPr="008373AA">
        <w:rPr>
          <w:rFonts w:asciiTheme="majorHAnsi" w:hAnsiTheme="majorHAnsi" w:cstheme="majorHAnsi"/>
        </w:rPr>
        <w:t>evobiR</w:t>
      </w:r>
      <w:proofErr w:type="spellEnd"/>
      <w:r w:rsidR="009C7866"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F563CA">
        <w:rPr>
          <w:rFonts w:asciiTheme="majorHAnsi" w:hAnsiTheme="majorHAnsi" w:cstheme="majorHAnsi"/>
        </w:rPr>
        <w:instrText xml:space="preserve"> ADDIN EN.CITE &lt;EndNote&gt;&lt;Cite&gt;&lt;Author&gt;Blackmon&lt;/Author&gt;&lt;Year&gt;2015&lt;/Year&gt;&lt;RecNum&gt;20&lt;/RecNum&gt;&lt;DisplayText&gt;[21]&lt;/DisplayText&gt;&lt;record&gt;&lt;rec-number&gt;20&lt;/rec-number&gt;&lt;foreign-keys&gt;&lt;key app="EN" db-id="w5ertxsw59t5scetfsmp0d0t2xra02are0vp" timestamp="1601068071"&gt;20&lt;/key&gt;&lt;/foreign-keys&gt;&lt;ref-type name="Computer Program"&gt;9&lt;/ref-type&gt;&lt;contributors&gt;&lt;authors&gt;&lt;author&gt;Heath Blackmon&lt;/author&gt;&lt;author&gt;Richard A. Adams&lt;/author&gt;&lt;/authors&gt;&lt;/contributors&gt;&lt;titles&gt;&lt;title&gt;EvobiR: tools for comparative analyses and teaching evolutionary biology.&lt;/title&gt;&lt;short-title&gt;EvobiR&lt;/short-title&gt;&lt;/titles&gt;&lt;dates&gt;&lt;year&gt;2015&lt;/year&gt;&lt;/dates&gt;&lt;publisher&gt;https://github.com/coleoguy/evobir&lt;/publisher&gt;&lt;urls&gt;&lt;related-urls&gt;&lt;url&gt;https://github.com/coleoguy/evobir&lt;/url&gt;&lt;/related-urls&gt;&lt;/urls&gt;&lt;electronic-resource-num&gt;10.5281/zenodo.30938&lt;/electronic-resource-num&gt;&lt;/record&gt;&lt;/Cite&gt;&lt;/EndNote&gt;</w:instrText>
      </w:r>
      <w:r w:rsidR="006630C3" w:rsidRPr="008373AA">
        <w:rPr>
          <w:rFonts w:asciiTheme="majorHAnsi" w:hAnsiTheme="majorHAnsi" w:cstheme="majorHAnsi"/>
        </w:rPr>
        <w:fldChar w:fldCharType="separate"/>
      </w:r>
      <w:r w:rsidR="00F563CA">
        <w:rPr>
          <w:rFonts w:asciiTheme="majorHAnsi" w:hAnsiTheme="majorHAnsi" w:cstheme="majorHAnsi"/>
          <w:noProof/>
        </w:rPr>
        <w:t>[21]</w:t>
      </w:r>
      <w:r w:rsidR="006630C3" w:rsidRPr="008373AA">
        <w:rPr>
          <w:rFonts w:asciiTheme="majorHAnsi" w:hAnsiTheme="majorHAnsi" w:cstheme="majorHAnsi"/>
        </w:rPr>
        <w:fldChar w:fldCharType="end"/>
      </w:r>
      <w:r w:rsidR="009C7866" w:rsidRPr="008373AA">
        <w:rPr>
          <w:rFonts w:asciiTheme="majorHAnsi" w:hAnsiTheme="majorHAnsi" w:cstheme="majorHAnsi"/>
        </w:rPr>
        <w:t xml:space="preserve">. </w:t>
      </w:r>
      <w:bookmarkStart w:id="25" w:name="results-and-discussion"/>
      <w:ins w:id="26" w:author="Heath Blackmon" w:date="2020-10-22T09:31:00Z">
        <w:r w:rsidR="00A27A87">
          <w:rPr>
            <w:rFonts w:asciiTheme="majorHAnsi" w:hAnsiTheme="majorHAnsi" w:cstheme="majorHAnsi"/>
          </w:rPr>
          <w:t>The model that we have developed will allow for the identification of clades that exhibit significant deviations from a neutral expectation that all fusions are equally likely</w:t>
        </w:r>
        <w:r w:rsidR="00A27A87" w:rsidRPr="008373AA">
          <w:rPr>
            <w:rFonts w:asciiTheme="majorHAnsi" w:eastAsiaTheme="minorEastAsia" w:hAnsiTheme="majorHAnsi" w:cstheme="majorHAnsi"/>
          </w:rPr>
          <w:t>.</w:t>
        </w:r>
      </w:ins>
    </w:p>
    <w:p w14:paraId="2B4CAC14" w14:textId="77777777" w:rsidR="008373AA" w:rsidRPr="008373AA" w:rsidRDefault="008373AA" w:rsidP="008373AA">
      <w:pPr>
        <w:pStyle w:val="BodyText"/>
        <w:spacing w:before="0" w:after="0"/>
        <w:rPr>
          <w:rFonts w:asciiTheme="majorHAnsi" w:hAnsiTheme="majorHAnsi" w:cstheme="majorHAnsi"/>
          <w:i/>
        </w:rPr>
      </w:pPr>
    </w:p>
    <w:p w14:paraId="4215FE6C" w14:textId="4D9BDFF9" w:rsidR="009C7866" w:rsidRDefault="009C7866"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Empirical Applications</w:t>
      </w:r>
    </w:p>
    <w:p w14:paraId="6FEC438C" w14:textId="613B7728" w:rsidR="008373AA" w:rsidRDefault="008373AA" w:rsidP="008373AA">
      <w:pPr>
        <w:pStyle w:val="BodyText"/>
        <w:spacing w:before="0" w:after="0"/>
        <w:rPr>
          <w:rFonts w:asciiTheme="majorHAnsi" w:hAnsiTheme="majorHAnsi" w:cstheme="majorHAnsi"/>
          <w:b/>
          <w:bCs/>
          <w:color w:val="000000" w:themeColor="text1"/>
        </w:rPr>
      </w:pPr>
    </w:p>
    <w:p w14:paraId="29724419" w14:textId="77777777" w:rsidR="00DD3B07" w:rsidRPr="00890D45" w:rsidRDefault="00DD3B07" w:rsidP="00DD3B07">
      <w:pPr>
        <w:pStyle w:val="BodyText"/>
        <w:spacing w:before="0" w:after="0"/>
        <w:rPr>
          <w:ins w:id="27" w:author="Heath Blackmon" w:date="2020-10-22T09:20:00Z"/>
          <w:rFonts w:asciiTheme="majorHAnsi" w:hAnsiTheme="majorHAnsi" w:cstheme="majorHAnsi"/>
          <w:color w:val="000000" w:themeColor="text1"/>
        </w:rPr>
      </w:pPr>
      <w:ins w:id="28" w:author="Heath Blackmon" w:date="2020-10-22T09:20:00Z">
        <w:r w:rsidRPr="00890D45">
          <w:rPr>
            <w:rFonts w:asciiTheme="majorHAnsi" w:hAnsiTheme="majorHAnsi" w:cstheme="majorHAnsi"/>
            <w:color w:val="000000" w:themeColor="text1"/>
          </w:rPr>
          <w:t xml:space="preserve">To </w:t>
        </w:r>
        <w:r>
          <w:rPr>
            <w:rFonts w:asciiTheme="majorHAnsi" w:hAnsiTheme="majorHAnsi" w:cstheme="majorHAnsi"/>
            <w:color w:val="000000" w:themeColor="text1"/>
          </w:rPr>
          <w:t xml:space="preserve">demonstrate the utility of our approach we apply our equations in two empirical systems. The first is the jumping spiders genus </w:t>
        </w:r>
        <w:r w:rsidRPr="00890D45">
          <w:rPr>
            <w:rFonts w:asciiTheme="majorHAnsi" w:hAnsiTheme="majorHAnsi" w:cstheme="majorHAnsi"/>
            <w:i/>
            <w:iCs/>
            <w:color w:val="000000" w:themeColor="text1"/>
          </w:rPr>
          <w:t>Habronattus</w:t>
        </w:r>
        <w:r>
          <w:rPr>
            <w:rFonts w:asciiTheme="majorHAnsi" w:hAnsiTheme="majorHAnsi" w:cstheme="majorHAnsi"/>
            <w:color w:val="000000" w:themeColor="text1"/>
          </w:rPr>
          <w:t xml:space="preserve"> that has been suggested to show a large excess of SA-fusions </w:t>
        </w:r>
        <w:r>
          <w:rPr>
            <w:rFonts w:asciiTheme="majorHAnsi" w:hAnsiTheme="majorHAnsi" w:cstheme="majorHAnsi"/>
            <w:color w:val="000000" w:themeColor="text1"/>
          </w:rPr>
          <w:fldChar w:fldCharType="begin">
            <w:fldData xml:space="preserve">PEVuZE5vdGU+PENpdGU+PEF1dGhvcj5MZWR1Yy1Sb2JlcnQ8L0F1dGhvcj48WWVhcj4yMDE4PC9Z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=
</w:fldData>
          </w:fldChar>
        </w:r>
        <w:r>
          <w:rPr>
            <w:rFonts w:asciiTheme="majorHAnsi" w:hAnsiTheme="majorHAnsi" w:cstheme="majorHAnsi"/>
            <w:color w:val="000000" w:themeColor="text1"/>
          </w:rPr>
          <w:instrText xml:space="preserve"> ADDIN EN.CITE </w:instrText>
        </w:r>
        <w:r>
          <w:rPr>
            <w:rFonts w:asciiTheme="majorHAnsi" w:hAnsiTheme="majorHAnsi" w:cstheme="majorHAnsi"/>
            <w:color w:val="000000" w:themeColor="text1"/>
          </w:rPr>
          <w:fldChar w:fldCharType="begin">
            <w:fldData xml:space="preserve">PEVuZE5vdGU+PENpdGU+PEF1dGhvcj5MZWR1Yy1Sb2JlcnQ8L0F1dGhvcj48WWVhcj4yMDE4PC9Z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=
</w:fldData>
          </w:fldChar>
        </w:r>
        <w:r>
          <w:rPr>
            <w:rFonts w:asciiTheme="majorHAnsi" w:hAnsiTheme="majorHAnsi" w:cstheme="majorHAnsi"/>
            <w:color w:val="000000" w:themeColor="text1"/>
          </w:rPr>
          <w:instrText xml:space="preserve"> ADDIN EN.CITE.DATA </w:instrText>
        </w:r>
        <w:r>
          <w:rPr>
            <w:rFonts w:asciiTheme="majorHAnsi" w:hAnsiTheme="majorHAnsi" w:cstheme="majorHAnsi"/>
            <w:color w:val="000000" w:themeColor="text1"/>
          </w:rPr>
        </w:r>
        <w:r>
          <w:rPr>
            <w:rFonts w:asciiTheme="majorHAnsi" w:hAnsiTheme="majorHAnsi" w:cstheme="majorHAnsi"/>
            <w:color w:val="000000" w:themeColor="text1"/>
          </w:rPr>
          <w:fldChar w:fldCharType="end"/>
        </w:r>
        <w:r>
          <w:rPr>
            <w:rFonts w:asciiTheme="majorHAnsi" w:hAnsiTheme="majorHAnsi" w:cstheme="majorHAnsi"/>
            <w:color w:val="000000" w:themeColor="text1"/>
          </w:rPr>
        </w:r>
        <w:r>
          <w:rPr>
            <w:rFonts w:asciiTheme="majorHAnsi" w:hAnsiTheme="majorHAnsi" w:cstheme="majorHAnsi"/>
            <w:color w:val="000000" w:themeColor="text1"/>
          </w:rPr>
          <w:fldChar w:fldCharType="separate"/>
        </w:r>
        <w:r>
          <w:rPr>
            <w:rFonts w:asciiTheme="majorHAnsi" w:hAnsiTheme="majorHAnsi" w:cstheme="majorHAnsi"/>
            <w:noProof/>
            <w:color w:val="000000" w:themeColor="text1"/>
          </w:rPr>
          <w:t>[6, 22]</w:t>
        </w:r>
        <w:r>
          <w:rPr>
            <w:rFonts w:asciiTheme="majorHAnsi" w:hAnsiTheme="majorHAnsi" w:cstheme="majorHAnsi"/>
            <w:color w:val="000000" w:themeColor="text1"/>
          </w:rPr>
          <w:fldChar w:fldCharType="end"/>
        </w:r>
        <w:r>
          <w:rPr>
            <w:rFonts w:asciiTheme="majorHAnsi" w:hAnsiTheme="majorHAnsi" w:cstheme="majorHAnsi"/>
            <w:color w:val="000000" w:themeColor="text1"/>
          </w:rPr>
          <w:t xml:space="preserve">, and the second is </w:t>
        </w:r>
        <w:r w:rsidRPr="00F563CA">
          <w:rPr>
            <w:rFonts w:asciiTheme="majorHAnsi" w:hAnsiTheme="majorHAnsi" w:cstheme="majorHAnsi"/>
            <w:i/>
            <w:iCs/>
            <w:color w:val="000000" w:themeColor="text1"/>
          </w:rPr>
          <w:t>Drosophila</w:t>
        </w:r>
        <w:r>
          <w:rPr>
            <w:rFonts w:asciiTheme="majorHAnsi" w:hAnsiTheme="majorHAnsi" w:cstheme="majorHAnsi"/>
            <w:color w:val="000000" w:themeColor="text1"/>
          </w:rPr>
          <w:t xml:space="preserve"> which has served as a model system for much of our understanding of sex chromosomes </w:t>
        </w:r>
        <w:r>
          <w:rPr>
            <w:rFonts w:asciiTheme="majorHAnsi" w:hAnsiTheme="majorHAnsi" w:cstheme="majorHAnsi"/>
            <w:color w:val="000000" w:themeColor="text1"/>
          </w:rPr>
          <w:fldChar w:fldCharType="begin">
            <w:fldData xml:space="preserve">PEVuZE5vdGU+PENpdGU+PEF1dGhvcj5DaGFybGVzd29ydGg8L0F1dGhvcj48WWVhcj4xOTg3PC9Z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</w:fldData>
          </w:fldChar>
        </w:r>
        <w:r>
          <w:rPr>
            <w:rFonts w:asciiTheme="majorHAnsi" w:hAnsiTheme="majorHAnsi" w:cstheme="majorHAnsi"/>
            <w:color w:val="000000" w:themeColor="text1"/>
          </w:rPr>
          <w:instrText xml:space="preserve"> ADDIN EN.CITE </w:instrText>
        </w:r>
        <w:r>
          <w:rPr>
            <w:rFonts w:asciiTheme="majorHAnsi" w:hAnsiTheme="majorHAnsi" w:cstheme="majorHAnsi"/>
            <w:color w:val="000000" w:themeColor="text1"/>
          </w:rPr>
          <w:fldChar w:fldCharType="begin">
            <w:fldData xml:space="preserve">PEVuZE5vdGU+PENpdGU+PEF1dGhvcj5DaGFybGVzd29ydGg8L0F1dGhvcj48WWVhcj4xOTg3PC9Z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</w:fldData>
          </w:fldChar>
        </w:r>
        <w:r>
          <w:rPr>
            <w:rFonts w:asciiTheme="majorHAnsi" w:hAnsiTheme="majorHAnsi" w:cstheme="majorHAnsi"/>
            <w:color w:val="000000" w:themeColor="text1"/>
          </w:rPr>
          <w:instrText xml:space="preserve"> ADDIN EN.CITE.DATA </w:instrText>
        </w:r>
        <w:r>
          <w:rPr>
            <w:rFonts w:asciiTheme="majorHAnsi" w:hAnsiTheme="majorHAnsi" w:cstheme="majorHAnsi"/>
            <w:color w:val="000000" w:themeColor="text1"/>
          </w:rPr>
        </w:r>
        <w:r>
          <w:rPr>
            <w:rFonts w:asciiTheme="majorHAnsi" w:hAnsiTheme="majorHAnsi" w:cstheme="majorHAnsi"/>
            <w:color w:val="000000" w:themeColor="text1"/>
          </w:rPr>
          <w:fldChar w:fldCharType="end"/>
        </w:r>
        <w:r>
          <w:rPr>
            <w:rFonts w:asciiTheme="majorHAnsi" w:hAnsiTheme="majorHAnsi" w:cstheme="majorHAnsi"/>
            <w:color w:val="000000" w:themeColor="text1"/>
          </w:rPr>
        </w:r>
        <w:r>
          <w:rPr>
            <w:rFonts w:asciiTheme="majorHAnsi" w:hAnsiTheme="majorHAnsi" w:cstheme="majorHAnsi"/>
            <w:color w:val="000000" w:themeColor="text1"/>
          </w:rPr>
          <w:fldChar w:fldCharType="separate"/>
        </w:r>
        <w:r>
          <w:rPr>
            <w:rFonts w:asciiTheme="majorHAnsi" w:hAnsiTheme="majorHAnsi" w:cstheme="majorHAnsi"/>
            <w:noProof/>
            <w:color w:val="000000" w:themeColor="text1"/>
          </w:rPr>
          <w:t>[5, 12, 23]</w:t>
        </w:r>
        <w:r>
          <w:rPr>
            <w:rFonts w:asciiTheme="majorHAnsi" w:hAnsiTheme="majorHAnsi" w:cstheme="majorHAnsi"/>
            <w:color w:val="000000" w:themeColor="text1"/>
          </w:rPr>
          <w:fldChar w:fldCharType="end"/>
        </w:r>
        <w:r>
          <w:rPr>
            <w:rFonts w:asciiTheme="majorHAnsi" w:hAnsiTheme="majorHAnsi" w:cstheme="majorHAnsi"/>
            <w:color w:val="000000" w:themeColor="text1"/>
          </w:rPr>
          <w:t>.</w:t>
        </w:r>
      </w:ins>
    </w:p>
    <w:p w14:paraId="662A8643" w14:textId="77777777" w:rsidR="00890D45" w:rsidRPr="008373AA" w:rsidRDefault="00890D45" w:rsidP="008373AA">
      <w:pPr>
        <w:pStyle w:val="BodyText"/>
        <w:spacing w:before="0" w:after="0"/>
        <w:rPr>
          <w:rFonts w:asciiTheme="majorHAnsi" w:hAnsiTheme="majorHAnsi" w:cstheme="majorHAnsi"/>
          <w:b/>
          <w:bCs/>
          <w:color w:val="000000" w:themeColor="text1"/>
        </w:rPr>
      </w:pPr>
    </w:p>
    <w:p w14:paraId="131BD09F" w14:textId="77777777" w:rsidR="00DD3B07" w:rsidRDefault="009C7866" w:rsidP="00DD3B07">
      <w:pPr>
        <w:pStyle w:val="BodyText"/>
        <w:spacing w:before="0" w:after="0"/>
        <w:rPr>
          <w:ins w:id="29" w:author="Heath Blackmon" w:date="2020-10-22T09:21:00Z"/>
          <w:rFonts w:asciiTheme="majorHAnsi" w:hAnsiTheme="majorHAnsi" w:cstheme="majorHAnsi"/>
        </w:rPr>
      </w:pPr>
      <w:r w:rsidRPr="008373AA">
        <w:rPr>
          <w:rFonts w:asciiTheme="majorHAnsi" w:hAnsiTheme="majorHAnsi" w:cstheme="majorHAnsi"/>
          <w:i/>
          <w:iCs/>
        </w:rPr>
        <w:t>Habron</w:t>
      </w:r>
      <w:r w:rsidR="002A6E69" w:rsidRPr="008373AA">
        <w:rPr>
          <w:rFonts w:asciiTheme="majorHAnsi" w:hAnsiTheme="majorHAnsi" w:cstheme="majorHAnsi"/>
          <w:i/>
          <w:iCs/>
        </w:rPr>
        <w:t>at</w:t>
      </w:r>
      <w:r w:rsidRPr="008373AA">
        <w:rPr>
          <w:rFonts w:asciiTheme="majorHAnsi" w:hAnsiTheme="majorHAnsi" w:cstheme="majorHAnsi"/>
          <w:i/>
          <w:iCs/>
        </w:rPr>
        <w:t>tus:</w:t>
      </w:r>
      <w:r w:rsidRPr="008373AA">
        <w:rPr>
          <w:rFonts w:asciiTheme="majorHAnsi" w:hAnsiTheme="majorHAnsi" w:cstheme="majorHAnsi"/>
        </w:rPr>
        <w:t xml:space="preserve"> In a recent study of </w:t>
      </w:r>
      <w:r w:rsidRPr="008373AA">
        <w:rPr>
          <w:rFonts w:asciiTheme="majorHAnsi" w:hAnsiTheme="majorHAnsi" w:cstheme="majorHAnsi"/>
          <w:i/>
        </w:rPr>
        <w:t>Habronattus</w:t>
      </w:r>
      <w:r w:rsidR="00AD66B8" w:rsidRPr="00AD66B8">
        <w:rPr>
          <w:rFonts w:asciiTheme="majorHAnsi" w:hAnsiTheme="majorHAnsi" w:cstheme="majorHAnsi"/>
        </w:rPr>
        <w:t xml:space="preserve"> </w:t>
      </w:r>
      <w:r w:rsidR="00AD66B8" w:rsidRPr="008373AA">
        <w:rPr>
          <w:rFonts w:asciiTheme="majorHAnsi" w:hAnsiTheme="majorHAnsi" w:cstheme="majorHAnsi"/>
        </w:rPr>
        <w:t>jumping spiders,</w:t>
      </w:r>
      <w:r w:rsidRPr="008373AA">
        <w:rPr>
          <w:rFonts w:asciiTheme="majorHAnsi" w:hAnsiTheme="majorHAnsi" w:cstheme="majorHAnsi"/>
        </w:rPr>
        <w:t xml:space="preserve"> the large disparity between the number of SA-fusions (8-15) and AA-fusion (1) and SS-fusions (1) in a system with </w:t>
      </w:r>
      <w:r w:rsidR="00A45B76">
        <w:rPr>
          <w:rFonts w:asciiTheme="majorHAnsi" w:hAnsiTheme="majorHAnsi" w:cstheme="majorHAnsi"/>
        </w:rPr>
        <w:t xml:space="preserve">approximately </w:t>
      </w:r>
      <w:r w:rsidRPr="008373AA">
        <w:rPr>
          <w:rFonts w:asciiTheme="majorHAnsi" w:hAnsiTheme="majorHAnsi" w:cstheme="majorHAnsi"/>
        </w:rPr>
        <w:t>26 autosomes is presented as evidence that SA-fusions are being favored</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&lt;EndNote&gt;&lt;Cite&gt;&lt;Author&gt;Maddison&lt;/Author&gt;&lt;Year&gt;2013&lt;/Year&gt;&lt;RecNum&gt;2293&lt;/RecNum&gt;&lt;DisplayText&gt;[6]&lt;/DisplayText&gt;&lt;record&gt;&lt;rec-number&gt;2293&lt;/rec-number&gt;&lt;foreign-keys&gt;&lt;key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[6]</w:t>
      </w:r>
      <w:r w:rsidR="006630C3" w:rsidRPr="008373AA">
        <w:rPr>
          <w:rFonts w:asciiTheme="majorHAnsi" w:hAnsiTheme="majorHAnsi" w:cstheme="majorHAnsi"/>
        </w:rPr>
        <w:fldChar w:fldCharType="end"/>
      </w:r>
      <w:r w:rsidRPr="008373AA">
        <w:rPr>
          <w:rFonts w:asciiTheme="majorHAnsi" w:hAnsiTheme="majorHAnsi" w:cstheme="majorHAnsi"/>
        </w:rPr>
        <w:t>. The intuition that this imbalance is unlikely can be rigorously tested with our null model</w:t>
      </w:r>
      <w:r w:rsidR="0090379F">
        <w:rPr>
          <w:rFonts w:asciiTheme="majorHAnsi" w:hAnsiTheme="majorHAnsi" w:cstheme="majorHAnsi"/>
        </w:rPr>
        <w:t xml:space="preserve"> </w:t>
      </w:r>
      <w:r w:rsidR="001A61E2">
        <w:rPr>
          <w:rFonts w:asciiTheme="majorHAnsi" w:hAnsiTheme="majorHAnsi" w:cstheme="majorHAnsi"/>
        </w:rPr>
        <w:t xml:space="preserve">that </w:t>
      </w:r>
      <w:r w:rsidR="0090379F">
        <w:rPr>
          <w:rFonts w:asciiTheme="majorHAnsi" w:hAnsiTheme="majorHAnsi" w:cstheme="majorHAnsi"/>
        </w:rPr>
        <w:t>the distribution of fusions is determined by chromosome number and sex chromosome system</w:t>
      </w:r>
      <w:r w:rsidRPr="008373AA">
        <w:rPr>
          <w:rFonts w:asciiTheme="majorHAnsi" w:hAnsiTheme="majorHAnsi" w:cstheme="majorHAnsi"/>
        </w:rPr>
        <w:t>. Using</w:t>
      </w:r>
      <w:r w:rsidR="00AD66B8">
        <w:rPr>
          <w:rFonts w:asciiTheme="majorHAnsi" w:hAnsiTheme="majorHAnsi" w:cstheme="majorHAnsi"/>
        </w:rPr>
        <w:t xml:space="preserve"> </w:t>
      </w:r>
      <w:r w:rsidRPr="008373AA">
        <w:rPr>
          <w:rFonts w:asciiTheme="majorHAnsi" w:hAnsiTheme="majorHAnsi" w:cstheme="majorHAnsi"/>
        </w:rPr>
        <w:t xml:space="preserve">equations </w:t>
      </w:r>
      <w:r w:rsidR="006630C3" w:rsidRPr="008373AA">
        <w:rPr>
          <w:rFonts w:asciiTheme="majorHAnsi" w:hAnsiTheme="majorHAnsi" w:cstheme="majorHAnsi"/>
        </w:rPr>
        <w:t>2-4</w:t>
      </w:r>
      <w:r w:rsidRPr="008373AA">
        <w:rPr>
          <w:rFonts w:asciiTheme="majorHAnsi" w:hAnsiTheme="majorHAnsi" w:cstheme="majorHAnsi"/>
        </w:rP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cstheme="majorHAnsi"/>
          </w:rPr>
          <m:t>P(8</m:t>
        </m:r>
        <m:r>
          <m:rPr>
            <m:nor/>
          </m:rPr>
          <w:rPr>
            <w:rFonts w:asciiTheme="majorHAnsi" w:hAnsiTheme="majorHAnsi" w:cstheme="majorHAnsi"/>
          </w:rPr>
          <m:t xml:space="preserve"> SA-fusions out of </m:t>
        </m:r>
        <m:r>
          <w:rPr>
            <w:rFonts w:ascii="Cambria Math" w:hAnsi="Cambria Math" w:cstheme="majorHAnsi"/>
          </w:rPr>
          <m:t>10)=</m:t>
        </m:r>
        <m:nary>
          <m:naryPr>
            <m:chr m:val="∑"/>
            <m:limLoc m:val="undOvr"/>
            <m:ctrlPr>
              <w:rPr>
                <w:rFonts w:ascii="Cambria Math" w:hAnsi="Cambria Math" w:cstheme="majorHAnsi"/>
              </w:rPr>
            </m:ctrlPr>
          </m:naryPr>
          <m:sub>
            <m:r>
              <w:rPr>
                <w:rFonts w:ascii="Cambria Math" w:hAnsi="Cambria Math" w:cstheme="majorHAnsi"/>
              </w:rPr>
              <m:t>i=8</m:t>
            </m:r>
          </m:sub>
          <m:sup>
            <m:r>
              <w:rPr>
                <w:rFonts w:ascii="Cambria Math" w:hAnsi="Cambria Math" w:cstheme="majorHAnsi"/>
              </w:rPr>
              <m:t>10</m:t>
            </m:r>
          </m:sup>
          <m:e>
            <m:nary>
              <m:naryPr>
                <m:chr m:val="∑"/>
                <m:limLoc m:val="undOvr"/>
                <m:ctrlPr>
                  <w:rPr>
                    <w:rFonts w:ascii="Cambria Math" w:hAnsi="Cambria Math" w:cstheme="majorHAnsi"/>
                  </w:rPr>
                </m:ctrlPr>
              </m:naryPr>
              <m:sub>
                <m:r>
                  <w:rPr>
                    <w:rFonts w:ascii="Cambria Math" w:hAnsi="Cambria Math" w:cstheme="majorHAnsi"/>
                  </w:rPr>
                  <m:t>j=0</m:t>
                </m:r>
              </m:sub>
              <m:sup>
                <m:r>
                  <w:rPr>
                    <w:rFonts w:ascii="Cambria Math" w:hAnsi="Cambria Math" w:cstheme="majorHAnsi"/>
                  </w:rPr>
                  <m:t>10-i</m:t>
                </m:r>
              </m:sup>
              <m:e>
                <m:f>
                  <m:fPr>
                    <m:ctrlPr>
                      <w:rPr>
                        <w:rFonts w:ascii="Cambria Math" w:hAnsi="Cambria Math" w:cstheme="majorHAnsi"/>
                      </w:rPr>
                    </m:ctrlPr>
                  </m:fPr>
                  <m:num>
                    <m:r>
                      <w:rPr>
                        <w:rFonts w:ascii="Cambria Math" w:hAnsi="Cambria Math" w:cstheme="majorHAnsi"/>
                      </w:rPr>
                      <m:t>10!</m:t>
                    </m:r>
                  </m:num>
                  <m:den>
                    <m:r>
                      <w:rPr>
                        <w:rFonts w:ascii="Cambria Math" w:hAnsi="Cambria Math" w:cstheme="majorHAnsi"/>
                      </w:rPr>
                      <m:t>i!⋅j!⋅(10-i-j)!</m:t>
                    </m:r>
                  </m:den>
                </m:f>
              </m:e>
            </m:nary>
          </m:e>
        </m:nary>
        <m:r>
          <w:rPr>
            <w:rFonts w:ascii="Cambria Math" w:hAnsi="Cambria Math" w:cstheme="majorHAnsi"/>
          </w:rPr>
          <m:t>P(SA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i</m:t>
            </m:r>
          </m:sup>
        </m:sSup>
        <m:r>
          <w:rPr>
            <w:rFonts w:ascii="Cambria Math" w:hAnsi="Cambria Math" w:cstheme="majorHAnsi"/>
          </w:rPr>
          <m:t>⋅P(AA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j</m:t>
            </m:r>
          </m:sup>
        </m:sSup>
        <m:r>
          <w:rPr>
            <w:rFonts w:ascii="Cambria Math" w:hAnsi="Cambria Math" w:cstheme="majorHAnsi"/>
          </w:rPr>
          <m:t>⋅P(SS</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10-i-j</m:t>
            </m:r>
          </m:sup>
        </m:sSup>
        <m:r>
          <w:rPr>
            <w:rFonts w:ascii="Cambria Math" w:hAnsi="Cambria Math" w:cstheme="majorHAnsi"/>
          </w:rPr>
          <m:t>&lt;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oMath>
      <w:r w:rsidRPr="008373AA">
        <w:rPr>
          <w:rFonts w:asciiTheme="majorHAnsi" w:hAnsiTheme="majorHAnsi" w:cstheme="majorHAnsi"/>
        </w:rPr>
        <w:t xml:space="preserve">. This confirms that </w:t>
      </w:r>
      <w:r w:rsidRPr="008373AA">
        <w:rPr>
          <w:rFonts w:asciiTheme="majorHAnsi" w:hAnsiTheme="majorHAnsi" w:cstheme="majorHAnsi"/>
          <w:i/>
        </w:rPr>
        <w:t>Habronattus</w:t>
      </w:r>
      <w:r w:rsidRPr="008373AA">
        <w:rPr>
          <w:rFonts w:asciiTheme="majorHAnsi" w:hAnsiTheme="majorHAnsi" w:cstheme="majorHAnsi"/>
        </w:rPr>
        <w:t xml:space="preserve"> spiders do in fact have an excess of SA-fusions.</w:t>
      </w:r>
      <w:r w:rsidR="00056B55" w:rsidRPr="00056B55">
        <w:rPr>
          <w:rFonts w:asciiTheme="majorHAnsi" w:hAnsiTheme="majorHAnsi" w:cstheme="majorHAnsi"/>
        </w:rPr>
        <w:t xml:space="preserve"> </w:t>
      </w:r>
      <w:ins w:id="30" w:author="Heath Blackmon" w:date="2020-10-22T09:21:00Z">
        <w:r w:rsidR="00DD3B07" w:rsidRPr="008373AA">
          <w:rPr>
            <w:rFonts w:asciiTheme="majorHAnsi" w:hAnsiTheme="majorHAnsi" w:cstheme="majorHAnsi"/>
          </w:rPr>
          <w:t xml:space="preserve">In </w:t>
        </w:r>
        <w:r w:rsidR="00DD3B07">
          <w:rPr>
            <w:rFonts w:asciiTheme="majorHAnsi" w:hAnsiTheme="majorHAnsi" w:cstheme="majorHAnsi"/>
          </w:rPr>
          <w:t>this</w:t>
        </w:r>
        <w:r w:rsidR="00DD3B07" w:rsidRPr="008373AA">
          <w:rPr>
            <w:rFonts w:asciiTheme="majorHAnsi" w:hAnsiTheme="majorHAnsi" w:cstheme="majorHAnsi"/>
          </w:rPr>
          <w:t xml:space="preserve"> example, we calculated the expected proportion of the different types of fusions based on the most common, karyotype inferred in </w:t>
        </w:r>
        <w:r w:rsidR="00DD3B07">
          <w:rPr>
            <w:rFonts w:asciiTheme="majorHAnsi" w:hAnsiTheme="majorHAnsi" w:cstheme="majorHAnsi"/>
          </w:rPr>
          <w:t>the</w:t>
        </w:r>
        <w:r w:rsidR="00DD3B07" w:rsidRPr="008373AA">
          <w:rPr>
            <w:rFonts w:asciiTheme="majorHAnsi" w:hAnsiTheme="majorHAnsi" w:cstheme="majorHAnsi"/>
          </w:rPr>
          <w:t xml:space="preserve"> clade. However, </w:t>
        </w:r>
        <w:r w:rsidR="00DD3B07">
          <w:rPr>
            <w:rFonts w:asciiTheme="majorHAnsi" w:hAnsiTheme="majorHAnsi" w:cstheme="majorHAnsi"/>
          </w:rPr>
          <w:t>w</w:t>
        </w:r>
        <w:r w:rsidR="00DD3B07" w:rsidRPr="008373AA">
          <w:rPr>
            <w:rFonts w:asciiTheme="majorHAnsi" w:hAnsiTheme="majorHAnsi" w:cstheme="majorHAnsi"/>
          </w:rPr>
          <w:t>e envision the primary use of equation 4 will be to calculate the expected proportion of SA-fusions across large clades</w:t>
        </w:r>
        <w:r w:rsidR="00DD3B07">
          <w:rPr>
            <w:rFonts w:asciiTheme="majorHAnsi" w:hAnsiTheme="majorHAnsi" w:cstheme="majorHAnsi"/>
          </w:rPr>
          <w:t xml:space="preserve"> that have many changes in chromosome number and sex chromosome system</w:t>
        </w:r>
        <w:r w:rsidR="00DD3B07" w:rsidRPr="008373AA">
          <w:rPr>
            <w:rFonts w:asciiTheme="majorHAnsi" w:hAnsiTheme="majorHAnsi" w:cstheme="majorHAnsi"/>
          </w:rPr>
          <w:t>.</w:t>
        </w:r>
        <w:r w:rsidR="00DD3B07">
          <w:rPr>
            <w:rFonts w:asciiTheme="majorHAnsi" w:hAnsiTheme="majorHAnsi" w:cstheme="majorHAnsi"/>
          </w:rPr>
          <w:t xml:space="preserve"> We illustrate this approach below.</w:t>
        </w:r>
      </w:ins>
    </w:p>
    <w:p w14:paraId="729A8A47" w14:textId="77777777" w:rsidR="008373AA" w:rsidRPr="008373AA" w:rsidRDefault="008373AA" w:rsidP="008373AA">
      <w:pPr>
        <w:pStyle w:val="BodyText"/>
        <w:spacing w:before="0" w:after="0"/>
        <w:rPr>
          <w:rFonts w:asciiTheme="majorHAnsi" w:hAnsiTheme="majorHAnsi" w:cstheme="majorHAnsi"/>
        </w:rPr>
      </w:pPr>
    </w:p>
    <w:p w14:paraId="1CB9B7CA" w14:textId="349A3B13" w:rsidR="007F5453"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Drosophila</w:t>
      </w:r>
      <w:r w:rsidRPr="008373AA">
        <w:rPr>
          <w:rFonts w:asciiTheme="majorHAnsi" w:hAnsiTheme="majorHAnsi" w:cstheme="majorHAnsi"/>
        </w:rPr>
        <w:t>:</w:t>
      </w:r>
      <w:r w:rsidR="007F5453" w:rsidRPr="008373AA">
        <w:rPr>
          <w:rFonts w:asciiTheme="majorHAnsi" w:hAnsiTheme="majorHAnsi" w:cstheme="majorHAnsi"/>
        </w:rPr>
        <w:t xml:space="preserve"> We </w:t>
      </w:r>
      <w:r w:rsidR="00056B55">
        <w:rPr>
          <w:rFonts w:asciiTheme="majorHAnsi" w:hAnsiTheme="majorHAnsi" w:cstheme="majorHAnsi"/>
        </w:rPr>
        <w:t>employ</w:t>
      </w:r>
      <w:r w:rsidR="007F5453" w:rsidRPr="008373AA">
        <w:rPr>
          <w:rFonts w:asciiTheme="majorHAnsi" w:hAnsiTheme="majorHAnsi" w:cstheme="majorHAnsi"/>
        </w:rPr>
        <w:t xml:space="preserve"> a biologically realistic Markov model of </w:t>
      </w:r>
      <w:r w:rsidR="000C558A">
        <w:rPr>
          <w:rFonts w:asciiTheme="majorHAnsi" w:hAnsiTheme="majorHAnsi" w:cstheme="majorHAnsi"/>
        </w:rPr>
        <w:t>karyotype evolution</w:t>
      </w:r>
      <w:r w:rsidR="007F5453" w:rsidRPr="008373AA">
        <w:rPr>
          <w:rFonts w:asciiTheme="majorHAnsi" w:hAnsiTheme="majorHAnsi" w:cstheme="majorHAnsi"/>
        </w:rPr>
        <w:t xml:space="preserve"> (figure 2</w:t>
      </w:r>
      <w:r w:rsidR="00B5023B" w:rsidRPr="008373AA">
        <w:rPr>
          <w:rFonts w:asciiTheme="majorHAnsi" w:hAnsiTheme="majorHAnsi" w:cstheme="majorHAnsi"/>
        </w:rPr>
        <w:t>A</w:t>
      </w:r>
      <w:r w:rsidR="007F5453" w:rsidRPr="008373AA">
        <w:rPr>
          <w:rFonts w:asciiTheme="majorHAnsi" w:hAnsiTheme="majorHAnsi" w:cstheme="majorHAnsi"/>
        </w:rPr>
        <w:t>), and leverag</w:t>
      </w:r>
      <w:r w:rsidR="00056B55">
        <w:rPr>
          <w:rFonts w:asciiTheme="majorHAnsi" w:hAnsiTheme="majorHAnsi" w:cstheme="majorHAnsi"/>
        </w:rPr>
        <w:t>e</w:t>
      </w:r>
      <w:r w:rsidR="007F5453" w:rsidRPr="008373AA">
        <w:rPr>
          <w:rFonts w:asciiTheme="majorHAnsi" w:hAnsiTheme="majorHAnsi" w:cstheme="majorHAnsi"/>
        </w:rPr>
        <w:t xml:space="preserve"> stochastic mappings </w:t>
      </w:r>
      <w:r w:rsidR="00821A59" w:rsidRPr="008373AA">
        <w:rPr>
          <w:rFonts w:asciiTheme="majorHAnsi" w:hAnsiTheme="majorHAnsi" w:cstheme="majorHAnsi"/>
        </w:rPr>
        <w:t>(figure 2</w:t>
      </w:r>
      <w:r w:rsidR="00B5023B" w:rsidRPr="008373AA">
        <w:rPr>
          <w:rFonts w:asciiTheme="majorHAnsi" w:hAnsiTheme="majorHAnsi" w:cstheme="majorHAnsi"/>
        </w:rPr>
        <w:t>B</w:t>
      </w:r>
      <w:r w:rsidR="00821A59" w:rsidRPr="008373AA">
        <w:rPr>
          <w:rFonts w:asciiTheme="majorHAnsi" w:hAnsiTheme="majorHAnsi" w:cstheme="majorHAnsi"/>
        </w:rPr>
        <w:t>)</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C33F95">
        <w:rPr>
          <w:rFonts w:asciiTheme="majorHAnsi" w:hAnsiTheme="majorHAnsi" w:cstheme="majorHAnsi"/>
        </w:rPr>
        <w:instrText xml:space="preserve"> ADDIN EN.CITE &lt;EndNote&gt;&lt;Cite&gt;&lt;Author&gt;Huelsenbeck&lt;/Author&gt;&lt;Year&gt;2003&lt;/Year&gt;&lt;RecNum&gt;21&lt;/RecNum&gt;&lt;DisplayText&gt;[24, 25]&lt;/DisplayText&gt;&lt;record&gt;&lt;rec-number&gt;21&lt;/rec-number&gt;&lt;foreign-keys&gt;&lt;key app="EN" db-id="w5ertxsw59t5scetfsmp0d0t2xra02are0vp" timestamp="1601068071"&gt;21&lt;/key&gt;&lt;/foreign-keys&gt;&lt;ref-type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Cite&gt;&lt;Author&gt;Revell&lt;/Author&gt;&lt;Year&gt;2012&lt;/Year&gt;&lt;RecNum&gt;22&lt;/RecNum&gt;&lt;record&gt;&lt;rec-number&gt;22&lt;/rec-number&gt;&lt;foreign-keys&gt;&lt;key app="EN" db-id="w5ertxsw59t5scetfsmp0d0t2xra02are0vp" timestamp="1601068071"&gt;22&lt;/key&gt;&lt;/foreign-keys&gt;&lt;ref-type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C33F95">
        <w:rPr>
          <w:rFonts w:asciiTheme="majorHAnsi" w:hAnsiTheme="majorHAnsi" w:cstheme="majorHAnsi"/>
          <w:noProof/>
        </w:rPr>
        <w:t>[24, 25]</w:t>
      </w:r>
      <w:r w:rsidR="006630C3" w:rsidRPr="008373AA">
        <w:rPr>
          <w:rFonts w:asciiTheme="majorHAnsi" w:hAnsiTheme="majorHAnsi" w:cstheme="majorHAnsi"/>
        </w:rPr>
        <w:fldChar w:fldCharType="end"/>
      </w:r>
      <w:r w:rsidR="00821A59" w:rsidRPr="008373AA">
        <w:rPr>
          <w:rFonts w:asciiTheme="majorHAnsi" w:hAnsiTheme="majorHAnsi" w:cstheme="majorHAnsi"/>
        </w:rPr>
        <w:t xml:space="preserve"> </w:t>
      </w:r>
      <w:r w:rsidR="007F5453" w:rsidRPr="008373AA">
        <w:rPr>
          <w:rFonts w:asciiTheme="majorHAnsi" w:hAnsiTheme="majorHAnsi" w:cstheme="majorHAnsi"/>
        </w:rPr>
        <w:t xml:space="preserve">to extract the proportion of time that lineages in a clade spent with each possible chromosome number and sex chromosome system. These proportions used in conjunction with equation </w:t>
      </w:r>
      <w:r w:rsidR="00B5023B" w:rsidRPr="008373AA">
        <w:rPr>
          <w:rFonts w:asciiTheme="majorHAnsi" w:hAnsiTheme="majorHAnsi" w:cstheme="majorHAnsi"/>
        </w:rPr>
        <w:t>4</w:t>
      </w:r>
      <w:r w:rsidR="007F5453" w:rsidRPr="008373AA">
        <w:rPr>
          <w:rFonts w:asciiTheme="majorHAnsi" w:hAnsiTheme="majorHAnsi" w:cstheme="majorHAnsi"/>
        </w:rPr>
        <w:t xml:space="preserve"> </w:t>
      </w:r>
      <w:r w:rsidR="000C558A">
        <w:rPr>
          <w:rFonts w:asciiTheme="majorHAnsi" w:hAnsiTheme="majorHAnsi" w:cstheme="majorHAnsi"/>
        </w:rPr>
        <w:t>provide</w:t>
      </w:r>
      <w:r w:rsidR="007F5453" w:rsidRPr="008373AA">
        <w:rPr>
          <w:rFonts w:asciiTheme="majorHAnsi" w:hAnsiTheme="majorHAnsi" w:cstheme="majorHAnsi"/>
        </w:rPr>
        <w:t xml:space="preserve"> a weighted sum that describes the expected proportion of SA-fusions (figure</w:t>
      </w:r>
      <w:r w:rsidR="00821A59" w:rsidRPr="008373AA">
        <w:rPr>
          <w:rFonts w:asciiTheme="majorHAnsi" w:hAnsiTheme="majorHAnsi" w:cstheme="majorHAnsi"/>
        </w:rPr>
        <w:t xml:space="preserve"> 2</w:t>
      </w:r>
      <w:r w:rsidR="00B5023B" w:rsidRPr="008373AA">
        <w:rPr>
          <w:rFonts w:asciiTheme="majorHAnsi" w:hAnsiTheme="majorHAnsi" w:cstheme="majorHAnsi"/>
        </w:rPr>
        <w:t>C</w:t>
      </w:r>
      <w:r w:rsidR="007F5453" w:rsidRPr="008373AA">
        <w:rPr>
          <w:rFonts w:asciiTheme="majorHAnsi" w:hAnsiTheme="majorHAnsi" w:cstheme="majorHAnsi"/>
        </w:rPr>
        <w:t xml:space="preserve">). The resulting expected value can then be </w:t>
      </w:r>
      <w:r w:rsidR="007F5453" w:rsidRPr="008373AA">
        <w:rPr>
          <w:rFonts w:asciiTheme="majorHAnsi" w:hAnsiTheme="majorHAnsi" w:cstheme="majorHAnsi"/>
        </w:rPr>
        <w:lastRenderedPageBreak/>
        <w:t>compared to the observed proportion of SA-fusions inferred from stochastic mappings. An additional advantage of this approach is that it can incorporate uncertainty in both ancestral state reconstructions and phylogenetic history.</w:t>
      </w:r>
    </w:p>
    <w:p w14:paraId="4274CD6E" w14:textId="77777777" w:rsidR="008373AA" w:rsidRPr="008373AA" w:rsidRDefault="008373AA" w:rsidP="008373AA">
      <w:pPr>
        <w:pStyle w:val="BodyText"/>
        <w:spacing w:before="0" w:after="0"/>
        <w:rPr>
          <w:rFonts w:asciiTheme="majorHAnsi" w:hAnsiTheme="majorHAnsi" w:cstheme="majorHAnsi"/>
        </w:rPr>
      </w:pPr>
    </w:p>
    <w:p w14:paraId="3D3086E5" w14:textId="3183A68A" w:rsidR="007F5453" w:rsidRDefault="00F563CA" w:rsidP="008373AA">
      <w:pPr>
        <w:pStyle w:val="BodyText"/>
        <w:spacing w:before="0" w:after="0"/>
        <w:rPr>
          <w:rFonts w:asciiTheme="majorHAnsi" w:hAnsiTheme="majorHAnsi" w:cstheme="majorHAnsi"/>
        </w:rPr>
      </w:pPr>
      <w:r>
        <w:rPr>
          <w:rFonts w:asciiTheme="majorHAnsi" w:hAnsiTheme="majorHAnsi" w:cstheme="majorHAnsi"/>
        </w:rPr>
        <w:t>W</w:t>
      </w:r>
      <w:r w:rsidR="007F5453" w:rsidRPr="008373AA">
        <w:rPr>
          <w:rFonts w:asciiTheme="majorHAnsi" w:hAnsiTheme="majorHAnsi" w:cstheme="majorHAnsi"/>
        </w:rPr>
        <w:t xml:space="preserve">e used a dated </w:t>
      </w:r>
      <w:proofErr w:type="spellStart"/>
      <w:r w:rsidR="007F5453" w:rsidRPr="008373AA">
        <w:rPr>
          <w:rFonts w:asciiTheme="majorHAnsi" w:hAnsiTheme="majorHAnsi" w:cstheme="majorHAnsi"/>
        </w:rPr>
        <w:t>ultrametric</w:t>
      </w:r>
      <w:proofErr w:type="spellEnd"/>
      <w:r w:rsidR="007F5453" w:rsidRPr="008373AA">
        <w:rPr>
          <w:rFonts w:asciiTheme="majorHAnsi" w:hAnsiTheme="majorHAnsi" w:cstheme="majorHAnsi"/>
        </w:rPr>
        <w:t xml:space="preserve"> phylogeny</w:t>
      </w:r>
      <w:r>
        <w:rPr>
          <w:rFonts w:asciiTheme="majorHAnsi" w:hAnsiTheme="majorHAnsi" w:cstheme="majorHAnsi"/>
        </w:rPr>
        <w:t>, c</w:t>
      </w:r>
      <w:r w:rsidRPr="008373AA">
        <w:rPr>
          <w:rFonts w:asciiTheme="majorHAnsi" w:hAnsiTheme="majorHAnsi" w:cstheme="majorHAnsi"/>
        </w:rPr>
        <w:t>hromosome number</w:t>
      </w:r>
      <w:r>
        <w:rPr>
          <w:rFonts w:asciiTheme="majorHAnsi" w:hAnsiTheme="majorHAnsi" w:cstheme="majorHAnsi"/>
        </w:rPr>
        <w:t>,</w:t>
      </w:r>
      <w:r w:rsidRPr="008373AA">
        <w:rPr>
          <w:rFonts w:asciiTheme="majorHAnsi" w:hAnsiTheme="majorHAnsi" w:cstheme="majorHAnsi"/>
        </w:rPr>
        <w:t xml:space="preserve"> and sex chromosome system data </w:t>
      </w:r>
      <w:r w:rsidR="007F5453" w:rsidRPr="008373AA">
        <w:rPr>
          <w:rFonts w:asciiTheme="majorHAnsi" w:hAnsiTheme="majorHAnsi" w:cstheme="majorHAnsi"/>
        </w:rPr>
        <w:t>from recent stud</w:t>
      </w:r>
      <w:r>
        <w:rPr>
          <w:rFonts w:asciiTheme="majorHAnsi" w:hAnsiTheme="majorHAnsi" w:cstheme="majorHAnsi"/>
        </w:rPr>
        <w:t>ies</w:t>
      </w:r>
      <w:r w:rsidR="007F5453" w:rsidRPr="008373AA">
        <w:rPr>
          <w:rFonts w:asciiTheme="majorHAnsi" w:hAnsiTheme="majorHAnsi" w:cstheme="majorHAnsi"/>
        </w:rPr>
        <w:t xml:space="preserve"> </w:t>
      </w:r>
      <w:r w:rsidR="006630C3" w:rsidRPr="008373AA">
        <w:rPr>
          <w:rFonts w:asciiTheme="majorHAnsi" w:hAnsiTheme="majorHAnsi" w:cstheme="majorHAnsi"/>
        </w:rPr>
        <w:fldChar w:fldCharType="begin">
          <w:fldData xml:space="preserve">PEVuZE5vdGU+PENpdGU+PEF1dGhvcj5IamVsbWVuPC9BdXRob3I+PFllYXI+MjAyMDwvWWVhcj48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</w:fldData>
        </w:fldChar>
      </w:r>
      <w:r w:rsidR="00C33F95">
        <w:rPr>
          <w:rFonts w:asciiTheme="majorHAnsi" w:hAnsiTheme="majorHAnsi" w:cstheme="majorHAnsi"/>
        </w:rPr>
        <w:instrText xml:space="preserve"> ADDIN EN.CITE </w:instrText>
      </w:r>
      <w:r w:rsidR="00C33F95">
        <w:rPr>
          <w:rFonts w:asciiTheme="majorHAnsi" w:hAnsiTheme="majorHAnsi" w:cstheme="majorHAnsi"/>
        </w:rPr>
        <w:fldChar w:fldCharType="begin">
          <w:fldData xml:space="preserve">PEVuZE5vdGU+PENpdGU+PEF1dGhvcj5IamVsbWVuPC9BdXRob3I+PFllYXI+MjAyMDwvWWVhcj48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</w:fldData>
        </w:fldChar>
      </w:r>
      <w:r w:rsidR="00C33F95">
        <w:rPr>
          <w:rFonts w:asciiTheme="majorHAnsi" w:hAnsiTheme="majorHAnsi" w:cstheme="majorHAnsi"/>
        </w:rPr>
        <w:instrText xml:space="preserve"> ADDIN EN.CITE.DATA </w:instrText>
      </w:r>
      <w:r w:rsidR="00C33F95">
        <w:rPr>
          <w:rFonts w:asciiTheme="majorHAnsi" w:hAnsiTheme="majorHAnsi" w:cstheme="majorHAnsi"/>
        </w:rPr>
      </w:r>
      <w:r w:rsidR="00C33F95">
        <w:rPr>
          <w:rFonts w:asciiTheme="majorHAnsi" w:hAnsiTheme="majorHAnsi" w:cstheme="majorHAnsi"/>
        </w:rPr>
        <w:fldChar w:fldCharType="end"/>
      </w:r>
      <w:r w:rsidR="006630C3" w:rsidRPr="008373AA">
        <w:rPr>
          <w:rFonts w:asciiTheme="majorHAnsi" w:hAnsiTheme="majorHAnsi" w:cstheme="majorHAnsi"/>
        </w:rPr>
      </w:r>
      <w:r w:rsidR="006630C3" w:rsidRPr="008373AA">
        <w:rPr>
          <w:rFonts w:asciiTheme="majorHAnsi" w:hAnsiTheme="majorHAnsi" w:cstheme="majorHAnsi"/>
        </w:rPr>
        <w:fldChar w:fldCharType="separate"/>
      </w:r>
      <w:r w:rsidR="00C33F95">
        <w:rPr>
          <w:rFonts w:asciiTheme="majorHAnsi" w:hAnsiTheme="majorHAnsi" w:cstheme="majorHAnsi"/>
          <w:noProof/>
        </w:rPr>
        <w:t>[26, 27]</w:t>
      </w:r>
      <w:r w:rsidR="006630C3" w:rsidRPr="008373AA">
        <w:rPr>
          <w:rFonts w:asciiTheme="majorHAnsi" w:hAnsiTheme="majorHAnsi" w:cstheme="majorHAnsi"/>
        </w:rPr>
        <w:fldChar w:fldCharType="end"/>
      </w:r>
      <w:r w:rsidR="007F5453" w:rsidRPr="008373AA">
        <w:rPr>
          <w:rFonts w:asciiTheme="majorHAnsi" w:hAnsiTheme="majorHAnsi" w:cstheme="majorHAnsi"/>
        </w:rPr>
        <w:t xml:space="preserve">. This yielded a dataset consisting of 120 species with a diploid number ranging from 6 to 12. The sex chromosome system of eleven of the species was </w:t>
      </w:r>
      <w:r w:rsidR="004E7347">
        <w:rPr>
          <w:rFonts w:asciiTheme="majorHAnsi" w:hAnsiTheme="majorHAnsi" w:cstheme="majorHAnsi"/>
        </w:rPr>
        <w:t>n</w:t>
      </w:r>
      <w:r w:rsidR="007F5453" w:rsidRPr="008373AA">
        <w:rPr>
          <w:rFonts w:asciiTheme="majorHAnsi" w:hAnsiTheme="majorHAnsi" w:cstheme="majorHAnsi"/>
        </w:rPr>
        <w:t>eoXY</w:t>
      </w:r>
      <w:r w:rsidR="004E7347">
        <w:rPr>
          <w:rFonts w:asciiTheme="majorHAnsi" w:hAnsiTheme="majorHAnsi" w:cstheme="majorHAnsi"/>
        </w:rPr>
        <w:t xml:space="preserve"> (term used to describe a karyotype where a sex chromosome and autosome have fused forming a larger “new” sex chromosome)</w:t>
      </w:r>
      <w:r w:rsidR="007F5453" w:rsidRPr="008373AA">
        <w:rPr>
          <w:rFonts w:asciiTheme="majorHAnsi" w:hAnsiTheme="majorHAnsi" w:cstheme="majorHAnsi"/>
        </w:rPr>
        <w:t xml:space="preserve"> while the remainder were XY.</w:t>
      </w:r>
      <w:r w:rsidR="00D31201" w:rsidRPr="008373AA">
        <w:rPr>
          <w:rFonts w:asciiTheme="majorHAnsi" w:hAnsiTheme="majorHAnsi" w:cstheme="majorHAnsi"/>
        </w:rPr>
        <w:t xml:space="preserve"> We performed 1000 stochastic mappings using the </w:t>
      </w:r>
      <w:proofErr w:type="spellStart"/>
      <w:r w:rsidR="00D31201" w:rsidRPr="008373AA">
        <w:rPr>
          <w:rFonts w:asciiTheme="majorHAnsi" w:hAnsiTheme="majorHAnsi" w:cstheme="majorHAnsi"/>
        </w:rPr>
        <w:t>make.simmap</w:t>
      </w:r>
      <w:proofErr w:type="spellEnd"/>
      <w:r w:rsidR="00D31201" w:rsidRPr="008373AA">
        <w:rPr>
          <w:rFonts w:asciiTheme="majorHAnsi" w:hAnsiTheme="majorHAnsi" w:cstheme="majorHAnsi"/>
        </w:rPr>
        <w:t xml:space="preserve"> function </w:t>
      </w:r>
      <w:r w:rsidR="00821A59" w:rsidRPr="008373AA">
        <w:rPr>
          <w:rFonts w:asciiTheme="majorHAnsi" w:hAnsiTheme="majorHAnsi" w:cstheme="majorHAnsi"/>
        </w:rPr>
        <w:t xml:space="preserve">and extracted the time spent in each state along the phylogeny and the number of each type of fusion using the </w:t>
      </w:r>
      <w:proofErr w:type="spellStart"/>
      <w:r w:rsidR="00821A59" w:rsidRPr="008373AA">
        <w:rPr>
          <w:rFonts w:asciiTheme="majorHAnsi" w:hAnsiTheme="majorHAnsi" w:cstheme="majorHAnsi"/>
        </w:rPr>
        <w:t>describe.simmap</w:t>
      </w:r>
      <w:proofErr w:type="spellEnd"/>
      <w:r w:rsidR="00821A59" w:rsidRPr="008373AA">
        <w:rPr>
          <w:rFonts w:asciiTheme="majorHAnsi" w:hAnsiTheme="majorHAnsi" w:cstheme="majorHAnsi"/>
        </w:rPr>
        <w:t xml:space="preserve"> function both </w:t>
      </w:r>
      <w:r w:rsidR="00D31201" w:rsidRPr="008373AA">
        <w:rPr>
          <w:rFonts w:asciiTheme="majorHAnsi" w:hAnsiTheme="majorHAnsi" w:cstheme="majorHAnsi"/>
        </w:rPr>
        <w:t xml:space="preserve">in the R package </w:t>
      </w:r>
      <w:proofErr w:type="spellStart"/>
      <w:r w:rsidR="00D31201" w:rsidRPr="008373AA">
        <w:rPr>
          <w:rFonts w:asciiTheme="majorHAnsi" w:hAnsiTheme="majorHAnsi" w:cstheme="majorHAnsi"/>
        </w:rPr>
        <w:t>phytools</w:t>
      </w:r>
      <w:proofErr w:type="spellEnd"/>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C33F95">
        <w:rPr>
          <w:rFonts w:asciiTheme="majorHAnsi" w:hAnsiTheme="majorHAnsi" w:cstheme="majorHAnsi"/>
        </w:rPr>
        <w:instrText xml:space="preserve"> ADDIN EN.CITE &lt;EndNote&gt;&lt;Cite&gt;&lt;Author&gt;Revell&lt;/Author&gt;&lt;Year&gt;2012&lt;/Year&gt;&lt;RecNum&gt;2328&lt;/RecNum&gt;&lt;DisplayText&gt;[25]&lt;/DisplayText&gt;&lt;record&gt;&lt;rec-number&gt;2328&lt;/rec-number&gt;&lt;foreign-keys&gt;&lt;key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C33F95">
        <w:rPr>
          <w:rFonts w:asciiTheme="majorHAnsi" w:hAnsiTheme="majorHAnsi" w:cstheme="majorHAnsi"/>
          <w:noProof/>
        </w:rPr>
        <w:t>[25]</w:t>
      </w:r>
      <w:r w:rsidR="006630C3" w:rsidRPr="008373AA">
        <w:rPr>
          <w:rFonts w:asciiTheme="majorHAnsi" w:hAnsiTheme="majorHAnsi" w:cstheme="majorHAnsi"/>
        </w:rPr>
        <w:fldChar w:fldCharType="end"/>
      </w:r>
      <w:r w:rsidR="00D31201" w:rsidRPr="008373AA">
        <w:rPr>
          <w:rFonts w:asciiTheme="majorHAnsi" w:hAnsiTheme="majorHAnsi" w:cstheme="majorHAnsi"/>
        </w:rPr>
        <w:t xml:space="preserve">. Stochastic mapping was accomplished using a transition matrix that matches the Markov model presented in </w:t>
      </w:r>
      <w:r w:rsidR="00821A59" w:rsidRPr="008373AA">
        <w:rPr>
          <w:rFonts w:asciiTheme="majorHAnsi" w:hAnsiTheme="majorHAnsi" w:cstheme="majorHAnsi"/>
        </w:rPr>
        <w:t xml:space="preserve">figure </w:t>
      </w:r>
      <w:r w:rsidR="00D31201" w:rsidRPr="008373AA">
        <w:rPr>
          <w:rFonts w:asciiTheme="majorHAnsi" w:hAnsiTheme="majorHAnsi" w:cstheme="majorHAnsi"/>
        </w:rPr>
        <w:t>2</w:t>
      </w:r>
      <w:r w:rsidR="00821A59" w:rsidRPr="008373AA">
        <w:rPr>
          <w:rFonts w:asciiTheme="majorHAnsi" w:hAnsiTheme="majorHAnsi" w:cstheme="majorHAnsi"/>
        </w:rPr>
        <w:t>A</w:t>
      </w:r>
      <w:r w:rsidR="00D31201" w:rsidRPr="008373AA">
        <w:rPr>
          <w:rFonts w:asciiTheme="majorHAnsi" w:hAnsiTheme="majorHAnsi" w:cstheme="majorHAnsi"/>
        </w:rPr>
        <w:t xml:space="preserve">. We performed a number of preliminary analyses where we assessed the impact of: 1) the prior placed on the root of the tree and 2) the inclusion of </w:t>
      </w:r>
      <m:oMath>
        <m:r>
          <w:rPr>
            <w:rFonts w:ascii="Cambria Math" w:hAnsi="Cambria Math" w:cstheme="majorHAnsi"/>
          </w:rPr>
          <m:t>ρ</m:t>
        </m:r>
      </m:oMath>
      <w:r w:rsidR="0072173C" w:rsidRPr="008373AA">
        <w:rPr>
          <w:rFonts w:asciiTheme="majorHAnsi" w:eastAsiaTheme="minorEastAsia" w:hAnsiTheme="majorHAnsi" w:cstheme="majorHAnsi"/>
        </w:rPr>
        <w:t xml:space="preserve"> (figure 2</w:t>
      </w:r>
      <w:r w:rsidR="00821A59" w:rsidRPr="008373AA">
        <w:rPr>
          <w:rFonts w:asciiTheme="majorHAnsi" w:eastAsiaTheme="minorEastAsia" w:hAnsiTheme="majorHAnsi" w:cstheme="majorHAnsi"/>
        </w:rPr>
        <w:t>A</w:t>
      </w:r>
      <w:r w:rsidR="0072173C" w:rsidRPr="008373AA">
        <w:rPr>
          <w:rFonts w:asciiTheme="majorHAnsi" w:eastAsiaTheme="minorEastAsia" w:hAnsiTheme="majorHAnsi" w:cstheme="majorHAnsi"/>
        </w:rPr>
        <w:t>)</w:t>
      </w:r>
      <w:r w:rsidR="00D31201" w:rsidRPr="008373AA">
        <w:rPr>
          <w:rFonts w:asciiTheme="majorHAnsi" w:eastAsiaTheme="minorEastAsia" w:hAnsiTheme="majorHAnsi" w:cstheme="majorHAnsi"/>
          <w:iCs/>
        </w:rPr>
        <w:t>. We found that our results were qualitatively the same under all evaluate</w:t>
      </w:r>
      <w:r w:rsidR="00AD28C2" w:rsidRPr="008373AA">
        <w:rPr>
          <w:rFonts w:asciiTheme="majorHAnsi" w:eastAsiaTheme="minorEastAsia" w:hAnsiTheme="majorHAnsi" w:cstheme="majorHAnsi"/>
          <w:iCs/>
        </w:rPr>
        <w:t>d</w:t>
      </w:r>
      <w:r w:rsidR="00D31201" w:rsidRPr="008373AA">
        <w:rPr>
          <w:rFonts w:asciiTheme="majorHAnsi" w:eastAsiaTheme="minorEastAsia" w:hAnsiTheme="majorHAnsi" w:cstheme="majorHAnsi"/>
          <w:iCs/>
        </w:rPr>
        <w:t xml:space="preserve"> conditions. The </w:t>
      </w:r>
      <w:r w:rsidR="00AD28C2" w:rsidRPr="008373AA">
        <w:rPr>
          <w:rFonts w:asciiTheme="majorHAnsi" w:eastAsiaTheme="minorEastAsia" w:hAnsiTheme="majorHAnsi" w:cstheme="majorHAnsi"/>
          <w:iCs/>
        </w:rPr>
        <w:t>results</w:t>
      </w:r>
      <w:r w:rsidR="00D31201" w:rsidRPr="008373AA">
        <w:rPr>
          <w:rFonts w:asciiTheme="majorHAnsi" w:eastAsiaTheme="minorEastAsia" w:hAnsiTheme="majorHAnsi" w:cstheme="majorHAnsi"/>
          <w:iCs/>
        </w:rPr>
        <w:t xml:space="preserve"> we present are based on fixing the root of the tree with a diploid number of 12 and an XY sex chromosome system, and including the parameter </w:t>
      </w:r>
      <m:oMath>
        <m:r>
          <w:rPr>
            <w:rFonts w:ascii="Cambria Math" w:hAnsi="Cambria Math" w:cstheme="majorHAnsi"/>
          </w:rPr>
          <m:t>ρ</m:t>
        </m:r>
      </m:oMath>
      <w:r w:rsidR="00D31201" w:rsidRPr="008373AA">
        <w:rPr>
          <w:rFonts w:asciiTheme="majorHAnsi" w:eastAsiaTheme="minorEastAsia" w:hAnsiTheme="majorHAnsi" w:cstheme="majorHAnsi"/>
          <w:iCs/>
        </w:rPr>
        <w:t xml:space="preserve"> in the model. The prior on the root of the tree is supported by comparative genomic studies </w:t>
      </w:r>
      <w:r w:rsidR="006630C3" w:rsidRPr="008373AA">
        <w:rPr>
          <w:rFonts w:asciiTheme="majorHAnsi" w:eastAsiaTheme="minorEastAsia" w:hAnsiTheme="majorHAnsi" w:cstheme="majorHAnsi"/>
          <w:iCs/>
        </w:rPr>
        <w:fldChar w:fldCharType="begin"/>
      </w:r>
      <w:r w:rsidR="00C33F95">
        <w:rPr>
          <w:rFonts w:asciiTheme="majorHAnsi" w:eastAsiaTheme="minorEastAsia" w:hAnsiTheme="majorHAnsi" w:cstheme="majorHAnsi"/>
          <w:iCs/>
        </w:rPr>
        <w:instrText xml:space="preserve"> ADDIN EN.CITE &lt;EndNote&gt;&lt;Cite&gt;&lt;Author&gt;Schaeffer&lt;/Author&gt;&lt;Year&gt;2008&lt;/Year&gt;&lt;RecNum&gt;2881&lt;/RecNum&gt;&lt;DisplayText&gt;[27]&lt;/DisplayText&gt;&lt;record&gt;&lt;rec-number&gt;2881&lt;/rec-number&gt;&lt;foreign-keys&gt;&lt;key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eastAsiaTheme="minorEastAsia" w:hAnsiTheme="majorHAnsi" w:cstheme="majorHAnsi"/>
          <w:iCs/>
        </w:rPr>
        <w:fldChar w:fldCharType="separate"/>
      </w:r>
      <w:r w:rsidR="00C33F95">
        <w:rPr>
          <w:rFonts w:asciiTheme="majorHAnsi" w:eastAsiaTheme="minorEastAsia" w:hAnsiTheme="majorHAnsi" w:cstheme="majorHAnsi"/>
          <w:iCs/>
          <w:noProof/>
        </w:rPr>
        <w:t>[27]</w:t>
      </w:r>
      <w:r w:rsidR="006630C3" w:rsidRPr="008373AA">
        <w:rPr>
          <w:rFonts w:asciiTheme="majorHAnsi" w:eastAsiaTheme="minorEastAsia" w:hAnsiTheme="majorHAnsi" w:cstheme="majorHAnsi"/>
          <w:iCs/>
        </w:rPr>
        <w:fldChar w:fldCharType="end"/>
      </w:r>
      <w:r w:rsidR="00D31201" w:rsidRPr="008373AA">
        <w:rPr>
          <w:rFonts w:asciiTheme="majorHAnsi" w:eastAsiaTheme="minorEastAsia" w:hAnsiTheme="majorHAnsi" w:cstheme="majorHAnsi"/>
          <w:iCs/>
        </w:rPr>
        <w:t xml:space="preserve">. The inclusion of </w:t>
      </w:r>
      <m:oMath>
        <m:r>
          <w:rPr>
            <w:rFonts w:ascii="Cambria Math" w:hAnsi="Cambria Math" w:cstheme="majorHAnsi"/>
          </w:rPr>
          <m:t>ρ</m:t>
        </m:r>
      </m:oMath>
      <w:r w:rsidR="00D31201" w:rsidRPr="008373AA">
        <w:rPr>
          <w:rFonts w:asciiTheme="majorHAnsi" w:eastAsiaTheme="minorEastAsia" w:hAnsiTheme="majorHAnsi" w:cstheme="majorHAnsi"/>
          <w:iCs/>
        </w:rPr>
        <w:t xml:space="preserve"> is based on our concern that some species may harbor an undocumented neoXY. We found that including </w:t>
      </w:r>
      <m:oMath>
        <m:r>
          <w:rPr>
            <w:rFonts w:ascii="Cambria Math" w:hAnsi="Cambria Math" w:cstheme="majorHAnsi"/>
          </w:rPr>
          <m:t>ρ</m:t>
        </m:r>
      </m:oMath>
      <w:r w:rsidR="00D31201" w:rsidRPr="008373AA">
        <w:rPr>
          <w:rFonts w:asciiTheme="majorHAnsi" w:eastAsiaTheme="minorEastAsia" w:hAnsiTheme="majorHAnsi" w:cstheme="majorHAnsi"/>
          <w:iCs/>
        </w:rPr>
        <w:t xml:space="preserve"> i</w:t>
      </w:r>
      <w:r w:rsidR="00D31201" w:rsidRPr="008373AA">
        <w:rPr>
          <w:rFonts w:asciiTheme="majorHAnsi" w:hAnsiTheme="majorHAnsi" w:cstheme="majorHAnsi"/>
        </w:rPr>
        <w:t>n the model elevated our estimate of the proportion of SA fusions but not sufficiently to change the interpretation of the results.</w:t>
      </w:r>
    </w:p>
    <w:p w14:paraId="7BEDD983" w14:textId="77777777" w:rsidR="008373AA" w:rsidRPr="008373AA" w:rsidRDefault="008373AA" w:rsidP="008373AA">
      <w:pPr>
        <w:pStyle w:val="BodyText"/>
        <w:spacing w:before="0" w:after="0"/>
        <w:rPr>
          <w:rFonts w:asciiTheme="majorHAnsi" w:hAnsiTheme="majorHAnsi" w:cstheme="majorHAnsi"/>
        </w:rPr>
      </w:pPr>
    </w:p>
    <w:p w14:paraId="6E441C5A" w14:textId="7652A953" w:rsidR="00D31201" w:rsidRDefault="00D31201" w:rsidP="008373AA">
      <w:pPr>
        <w:pStyle w:val="BodyText"/>
        <w:spacing w:before="0" w:after="0"/>
        <w:rPr>
          <w:rFonts w:asciiTheme="majorHAnsi" w:hAnsiTheme="majorHAnsi" w:cstheme="majorHAnsi"/>
        </w:rPr>
      </w:pPr>
      <w:r w:rsidRPr="008373AA">
        <w:rPr>
          <w:rFonts w:asciiTheme="majorHAnsi" w:hAnsiTheme="majorHAnsi" w:cstheme="majorHAnsi"/>
        </w:rPr>
        <w:t>Acr</w:t>
      </w:r>
      <w:r w:rsidR="00AD28C2" w:rsidRPr="008373AA">
        <w:rPr>
          <w:rFonts w:asciiTheme="majorHAnsi" w:hAnsiTheme="majorHAnsi" w:cstheme="majorHAnsi"/>
        </w:rPr>
        <w:t>oss our 1000 stochastic mappings</w:t>
      </w:r>
      <w:r w:rsidRPr="008373AA">
        <w:rPr>
          <w:rFonts w:asciiTheme="majorHAnsi" w:hAnsiTheme="majorHAnsi" w:cstheme="majorHAnsi"/>
        </w:rPr>
        <w:t xml:space="preserve"> we find that the average </w:t>
      </w:r>
      <w:r w:rsidR="00AD28C2" w:rsidRPr="008373AA">
        <w:rPr>
          <w:rFonts w:asciiTheme="majorHAnsi" w:hAnsiTheme="majorHAnsi" w:cstheme="majorHAnsi"/>
        </w:rPr>
        <w:t>number</w:t>
      </w:r>
      <w:r w:rsidRPr="008373AA">
        <w:rPr>
          <w:rFonts w:asciiTheme="majorHAnsi" w:hAnsiTheme="majorHAnsi" w:cstheme="majorHAnsi"/>
        </w:rPr>
        <w:t xml:space="preserve"> of SA</w:t>
      </w:r>
      <w:r w:rsidR="00220641">
        <w:rPr>
          <w:rFonts w:asciiTheme="majorHAnsi" w:hAnsiTheme="majorHAnsi" w:cstheme="majorHAnsi"/>
        </w:rPr>
        <w:t>-</w:t>
      </w:r>
      <w:r w:rsidRPr="008373AA">
        <w:rPr>
          <w:rFonts w:asciiTheme="majorHAnsi" w:hAnsiTheme="majorHAnsi" w:cstheme="majorHAnsi"/>
        </w:rPr>
        <w:t xml:space="preserve">fusions observed is </w:t>
      </w:r>
      <w:r w:rsidR="00AD28C2" w:rsidRPr="008373AA">
        <w:rPr>
          <w:rFonts w:asciiTheme="majorHAnsi" w:hAnsiTheme="majorHAnsi" w:cstheme="majorHAnsi"/>
        </w:rPr>
        <w:t>4.49 and that this equates to a proportion of 0.155 (credible interval 0.12 – 0.22). Using our formula as described above we also calculated the expected proportion of SA</w:t>
      </w:r>
      <w:r w:rsidR="00220641">
        <w:rPr>
          <w:rFonts w:asciiTheme="majorHAnsi" w:hAnsiTheme="majorHAnsi" w:cstheme="majorHAnsi"/>
        </w:rPr>
        <w:t>-</w:t>
      </w:r>
      <w:r w:rsidR="00AD28C2" w:rsidRPr="008373AA">
        <w:rPr>
          <w:rFonts w:asciiTheme="majorHAnsi" w:hAnsiTheme="majorHAnsi" w:cstheme="majorHAnsi"/>
        </w:rPr>
        <w:t>fusions. The mean expected SA</w:t>
      </w:r>
      <w:r w:rsidR="00220641">
        <w:rPr>
          <w:rFonts w:asciiTheme="majorHAnsi" w:hAnsiTheme="majorHAnsi" w:cstheme="majorHAnsi"/>
        </w:rPr>
        <w:t>-</w:t>
      </w:r>
      <w:r w:rsidR="00AD28C2" w:rsidRPr="008373AA">
        <w:rPr>
          <w:rFonts w:asciiTheme="majorHAnsi" w:hAnsiTheme="majorHAnsi" w:cstheme="majorHAnsi"/>
        </w:rPr>
        <w:t xml:space="preserve">fusion proportion was 0.43 (credible interval 0.42-0.44). Comparing these distributions (figure </w:t>
      </w:r>
      <w:r w:rsidR="00B5023B" w:rsidRPr="008373AA">
        <w:rPr>
          <w:rFonts w:asciiTheme="majorHAnsi" w:hAnsiTheme="majorHAnsi" w:cstheme="majorHAnsi"/>
        </w:rPr>
        <w:t>S2</w:t>
      </w:r>
      <w:r w:rsidR="00AD28C2" w:rsidRPr="008373AA">
        <w:rPr>
          <w:rFonts w:asciiTheme="majorHAnsi" w:hAnsiTheme="majorHAnsi" w:cstheme="majorHAnsi"/>
        </w:rPr>
        <w:t>) we find that they have zero overlap and that the empirical dataset shows far fewer SA fusions than would be expected by chance.</w:t>
      </w:r>
    </w:p>
    <w:p w14:paraId="3E577992" w14:textId="77777777" w:rsidR="008373AA" w:rsidRPr="008373AA" w:rsidRDefault="008373AA" w:rsidP="008373AA">
      <w:pPr>
        <w:pStyle w:val="BodyText"/>
        <w:spacing w:before="0" w:after="0"/>
        <w:rPr>
          <w:rFonts w:asciiTheme="majorHAnsi" w:hAnsiTheme="majorHAnsi" w:cstheme="majorHAnsi"/>
        </w:rPr>
      </w:pPr>
    </w:p>
    <w:p w14:paraId="582C567F" w14:textId="02981C1D" w:rsidR="00706B8D" w:rsidRDefault="00C0664E"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Discussion</w:t>
      </w:r>
      <w:bookmarkEnd w:id="25"/>
    </w:p>
    <w:p w14:paraId="207B461A" w14:textId="77777777" w:rsidR="008373AA" w:rsidRPr="008373AA" w:rsidRDefault="008373AA" w:rsidP="008373AA">
      <w:pPr>
        <w:pStyle w:val="BodyText"/>
        <w:spacing w:before="0" w:after="0"/>
        <w:rPr>
          <w:rFonts w:asciiTheme="majorHAnsi" w:hAnsiTheme="majorHAnsi" w:cstheme="majorHAnsi"/>
          <w:color w:val="000000" w:themeColor="text1"/>
        </w:rPr>
      </w:pPr>
    </w:p>
    <w:p w14:paraId="5984D33E" w14:textId="38F76D90" w:rsidR="009C7866" w:rsidRDefault="00C0664E" w:rsidP="008373AA">
      <w:pPr>
        <w:pStyle w:val="BodyText"/>
        <w:spacing w:before="0" w:after="0"/>
        <w:rPr>
          <w:rFonts w:asciiTheme="majorHAnsi" w:hAnsiTheme="majorHAnsi" w:cstheme="majorHAnsi"/>
        </w:rPr>
      </w:pPr>
      <w:r w:rsidRPr="008373AA">
        <w:rPr>
          <w:rFonts w:asciiTheme="majorHAnsi" w:hAnsiTheme="majorHAnsi" w:cstheme="majorHAnsi"/>
        </w:rPr>
        <w:t>The need for a quantitative null model of the probability of SA-fusions is illustrated by examining the expected probability of SA-fusions across a range of observed chromosome numbers and sex chromosome systems. In figure</w:t>
      </w:r>
      <w:r w:rsidR="008373AA">
        <w:rPr>
          <w:rFonts w:asciiTheme="majorHAnsi" w:hAnsiTheme="majorHAnsi" w:cstheme="majorHAnsi"/>
        </w:rPr>
        <w:t xml:space="preserve"> 1, </w:t>
      </w:r>
      <w:r w:rsidRPr="008373AA">
        <w:rPr>
          <w:rFonts w:asciiTheme="majorHAnsi" w:hAnsiTheme="majorHAnsi" w:cstheme="majorHAnsi"/>
        </w:rPr>
        <w:t>we show</w:t>
      </w:r>
      <w:r w:rsidR="00541DAD" w:rsidRPr="008373AA">
        <w:rPr>
          <w:rFonts w:asciiTheme="majorHAnsi" w:hAnsiTheme="majorHAnsi" w:cstheme="majorHAnsi"/>
        </w:rPr>
        <w:t xml:space="preserve"> that</w:t>
      </w:r>
      <w:r w:rsidRPr="008373AA">
        <w:rPr>
          <w:rFonts w:asciiTheme="majorHAnsi" w:hAnsiTheme="majorHAnsi" w:cstheme="majorHAnsi"/>
        </w:rPr>
        <w:t xml:space="preserve"> when the autosome number is small, a large proportion of fusions are expected to be SA-fusions even under a null model which assumes they are not selectively favored. In fact, for </w:t>
      </w:r>
      <w:r w:rsidR="00AD66B8">
        <w:rPr>
          <w:rFonts w:asciiTheme="majorHAnsi" w:hAnsiTheme="majorHAnsi" w:cstheme="majorHAnsi"/>
        </w:rPr>
        <w:t>an</w:t>
      </w:r>
      <w:r w:rsidRPr="008373AA">
        <w:rPr>
          <w:rFonts w:asciiTheme="majorHAnsi" w:hAnsiTheme="majorHAnsi" w:cstheme="majorHAnsi"/>
        </w:rPr>
        <w:t xml:space="preserve"> XY sex chromosome system the probability of a given fusion being </w:t>
      </w:r>
      <w:proofErr w:type="gramStart"/>
      <w:r w:rsidRPr="008373AA">
        <w:rPr>
          <w:rFonts w:asciiTheme="majorHAnsi" w:hAnsiTheme="majorHAnsi" w:cstheme="majorHAnsi"/>
        </w:rPr>
        <w:t>an</w:t>
      </w:r>
      <w:proofErr w:type="gramEnd"/>
      <w:r w:rsidRPr="008373AA">
        <w:rPr>
          <w:rFonts w:asciiTheme="majorHAnsi" w:hAnsiTheme="majorHAnsi" w:cstheme="majorHAnsi"/>
        </w:rPr>
        <w:t xml:space="preserve"> SA-fusion does not drop below 25% until the diploid autosome count is greater than</w:t>
      </w:r>
      <w:r w:rsidR="008B52EC" w:rsidRPr="008373AA">
        <w:rPr>
          <w:rFonts w:asciiTheme="majorHAnsi" w:hAnsiTheme="majorHAnsi" w:cstheme="majorHAnsi"/>
        </w:rPr>
        <w:t xml:space="preserve"> or equal to</w:t>
      </w:r>
      <w:r w:rsidRPr="008373AA">
        <w:rPr>
          <w:rFonts w:asciiTheme="majorHAnsi" w:hAnsiTheme="majorHAnsi" w:cstheme="majorHAnsi"/>
        </w:rP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w:t>
      </w:r>
      <w:r w:rsidR="00CB66AF" w:rsidRPr="008373AA">
        <w:rPr>
          <w:rFonts w:asciiTheme="majorHAnsi" w:hAnsiTheme="majorHAnsi" w:cstheme="majorHAnsi"/>
        </w:rPr>
        <w:t xml:space="preserve">for </w:t>
      </w:r>
      <w:r w:rsidRPr="008373AA">
        <w:rPr>
          <w:rFonts w:asciiTheme="majorHAnsi" w:hAnsiTheme="majorHAnsi" w:cstheme="majorHAnsi"/>
        </w:rPr>
        <w:t xml:space="preserve">these fusions can only be accomplished in light of a quantitative null model which </w:t>
      </w:r>
      <w:r w:rsidR="00F966BA" w:rsidRPr="008373AA">
        <w:rPr>
          <w:rFonts w:asciiTheme="majorHAnsi" w:hAnsiTheme="majorHAnsi" w:cstheme="majorHAnsi"/>
        </w:rPr>
        <w:t>takes account of</w:t>
      </w:r>
      <w:r w:rsidRPr="008373AA">
        <w:rPr>
          <w:rFonts w:asciiTheme="majorHAnsi" w:hAnsiTheme="majorHAnsi" w:cstheme="majorHAnsi"/>
        </w:rPr>
        <w:t xml:space="preserve"> chromosome number and sex chromosome system. </w:t>
      </w:r>
    </w:p>
    <w:p w14:paraId="661492EA" w14:textId="77777777" w:rsidR="008373AA" w:rsidRPr="008373AA" w:rsidRDefault="008373AA" w:rsidP="008373AA">
      <w:pPr>
        <w:pStyle w:val="BodyText"/>
        <w:spacing w:before="0" w:after="0"/>
        <w:rPr>
          <w:rFonts w:asciiTheme="majorHAnsi" w:hAnsiTheme="majorHAnsi" w:cstheme="majorHAnsi"/>
        </w:rPr>
      </w:pPr>
    </w:p>
    <w:p w14:paraId="5AB74FB5" w14:textId="12733717" w:rsidR="003D1434" w:rsidRDefault="00CB66AF" w:rsidP="003D1434">
      <w:pPr>
        <w:pStyle w:val="BodyText"/>
        <w:rPr>
          <w:rFonts w:asciiTheme="majorHAnsi" w:hAnsiTheme="majorHAnsi" w:cstheme="majorHAnsi"/>
        </w:rPr>
      </w:pPr>
      <w:r w:rsidRPr="008373AA">
        <w:rPr>
          <w:rFonts w:asciiTheme="majorHAnsi" w:hAnsiTheme="majorHAnsi" w:cstheme="majorHAnsi"/>
        </w:rPr>
        <w:t xml:space="preserve">Previous work examining </w:t>
      </w:r>
      <w:r w:rsidR="00220641">
        <w:rPr>
          <w:rFonts w:asciiTheme="majorHAnsi" w:hAnsiTheme="majorHAnsi" w:cstheme="majorHAnsi"/>
        </w:rPr>
        <w:t>SA-</w:t>
      </w:r>
      <w:r w:rsidRPr="008373AA">
        <w:rPr>
          <w:rFonts w:asciiTheme="majorHAnsi" w:hAnsiTheme="majorHAnsi" w:cstheme="majorHAnsi"/>
        </w:rPr>
        <w:t xml:space="preserve"> fusions in </w:t>
      </w:r>
      <w:r w:rsidRPr="00AD66B8">
        <w:rPr>
          <w:rFonts w:asciiTheme="majorHAnsi" w:hAnsiTheme="majorHAnsi" w:cstheme="majorHAnsi"/>
          <w:i/>
          <w:iCs/>
        </w:rPr>
        <w:t>Drosophila</w:t>
      </w:r>
      <w:r w:rsidRPr="008373AA">
        <w:rPr>
          <w:rFonts w:asciiTheme="majorHAnsi" w:hAnsiTheme="majorHAnsi" w:cstheme="majorHAnsi"/>
        </w:rPr>
        <w:t xml:space="preserve"> have largely focused on the balance between fusions </w:t>
      </w:r>
      <w:r w:rsidR="00311752" w:rsidRPr="008373AA">
        <w:rPr>
          <w:rFonts w:asciiTheme="majorHAnsi" w:hAnsiTheme="majorHAnsi" w:cstheme="majorHAnsi"/>
        </w:rPr>
        <w:t xml:space="preserve">of an autosome </w:t>
      </w:r>
      <w:r w:rsidR="00220641">
        <w:rPr>
          <w:rFonts w:asciiTheme="majorHAnsi" w:hAnsiTheme="majorHAnsi" w:cstheme="majorHAnsi"/>
        </w:rPr>
        <w:t>with</w:t>
      </w:r>
      <w:r w:rsidR="00311752" w:rsidRPr="008373AA">
        <w:rPr>
          <w:rFonts w:asciiTheme="majorHAnsi" w:hAnsiTheme="majorHAnsi" w:cstheme="majorHAnsi"/>
        </w:rPr>
        <w:t xml:space="preserve"> the </w:t>
      </w:r>
      <w:r w:rsidRPr="008373AA">
        <w:rPr>
          <w:rFonts w:asciiTheme="majorHAnsi" w:hAnsiTheme="majorHAnsi" w:cstheme="majorHAnsi"/>
        </w:rPr>
        <w:t xml:space="preserve">X </w:t>
      </w:r>
      <w:r w:rsidR="00220641">
        <w:rPr>
          <w:rFonts w:asciiTheme="majorHAnsi" w:hAnsiTheme="majorHAnsi" w:cstheme="majorHAnsi"/>
        </w:rPr>
        <w:t>versus the</w:t>
      </w:r>
      <w:r w:rsidR="00311752" w:rsidRPr="008373AA">
        <w:rPr>
          <w:rFonts w:asciiTheme="majorHAnsi" w:hAnsiTheme="majorHAnsi" w:cstheme="majorHAnsi"/>
        </w:rPr>
        <w:t xml:space="preserve"> </w:t>
      </w:r>
      <w:r w:rsidRPr="008373AA">
        <w:rPr>
          <w:rFonts w:asciiTheme="majorHAnsi" w:hAnsiTheme="majorHAnsi" w:cstheme="majorHAnsi"/>
        </w:rPr>
        <w:t>Y</w:t>
      </w:r>
      <w:r w:rsidR="00821A59" w:rsidRPr="008373AA">
        <w:rPr>
          <w:rFonts w:asciiTheme="majorHAnsi" w:hAnsiTheme="majorHAnsi" w:cstheme="majorHAnsi"/>
        </w:rPr>
        <w:t xml:space="preserve"> </w:t>
      </w:r>
      <w:r w:rsidR="008373AA" w:rsidRPr="008373AA">
        <w:rPr>
          <w:rFonts w:asciiTheme="majorHAnsi" w:hAnsiTheme="majorHAnsi" w:cstheme="majorHAnsi"/>
        </w:rPr>
        <w:fldChar w:fldCharType="begin"/>
      </w:r>
      <w:r w:rsidR="00101203">
        <w:rPr>
          <w:rFonts w:asciiTheme="majorHAnsi" w:hAnsiTheme="majorHAnsi" w:cstheme="majorHAnsi"/>
        </w:rPr>
        <w:instrText xml:space="preserve"> ADDIN EN.CITE &lt;EndNote&gt;&lt;Cite&gt;&lt;Author&gt;Charlesworth&lt;/Author&gt;&lt;Year&gt;1987&lt;/Year&gt;&lt;RecNum&gt;25&lt;/RecNum&gt;&lt;DisplayText&gt;[23]&lt;/DisplayText&gt;&lt;record&gt;&lt;rec-number&gt;25&lt;/rec-number&gt;&lt;foreign-keys&gt;&lt;key app="EN" db-id="w5ertxsw59t5scetfsmp0d0t2xra02are0vp" timestamp="1601068071"&gt;25&lt;/key&gt;&lt;/foreign-keys&gt;&lt;ref-type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008373AA" w:rsidRPr="008373AA">
        <w:rPr>
          <w:rFonts w:asciiTheme="majorHAnsi" w:hAnsiTheme="majorHAnsi" w:cstheme="majorHAnsi"/>
        </w:rPr>
        <w:fldChar w:fldCharType="separate"/>
      </w:r>
      <w:r w:rsidR="00101203">
        <w:rPr>
          <w:rFonts w:asciiTheme="majorHAnsi" w:hAnsiTheme="majorHAnsi" w:cstheme="majorHAnsi"/>
          <w:noProof/>
        </w:rPr>
        <w:t>[23]</w:t>
      </w:r>
      <w:r w:rsidR="008373AA" w:rsidRPr="008373AA">
        <w:rPr>
          <w:rFonts w:asciiTheme="majorHAnsi" w:hAnsiTheme="majorHAnsi" w:cstheme="majorHAnsi"/>
        </w:rPr>
        <w:fldChar w:fldCharType="end"/>
      </w:r>
      <w:r w:rsidR="00AD28C2" w:rsidRPr="008373AA">
        <w:rPr>
          <w:rFonts w:asciiTheme="majorHAnsi" w:hAnsiTheme="majorHAnsi" w:cstheme="majorHAnsi"/>
        </w:rPr>
        <w:t>.</w:t>
      </w:r>
      <w:r w:rsidRPr="008373AA">
        <w:rPr>
          <w:rFonts w:asciiTheme="majorHAnsi" w:hAnsiTheme="majorHAnsi" w:cstheme="majorHAnsi"/>
        </w:rPr>
        <w:t xml:space="preserve"> </w:t>
      </w:r>
      <w:r w:rsidR="00311752" w:rsidRPr="008373AA">
        <w:rPr>
          <w:rFonts w:asciiTheme="majorHAnsi" w:hAnsiTheme="majorHAnsi" w:cstheme="majorHAnsi"/>
        </w:rPr>
        <w:t xml:space="preserve">Much of this work was done prior to the development of modern comparative approaches today and could not fully incorporate the evolution of chromosome number over the history of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w:t>
      </w:r>
      <w:r w:rsidRPr="008373AA">
        <w:rPr>
          <w:rFonts w:asciiTheme="majorHAnsi" w:hAnsiTheme="majorHAnsi" w:cstheme="majorHAnsi"/>
        </w:rPr>
        <w:t>In our analysis</w:t>
      </w:r>
      <w:r w:rsidR="00821A59" w:rsidRPr="008373AA">
        <w:rPr>
          <w:rFonts w:asciiTheme="majorHAnsi" w:hAnsiTheme="majorHAnsi" w:cstheme="majorHAnsi"/>
        </w:rPr>
        <w:t>,</w:t>
      </w:r>
      <w:r w:rsidRPr="008373AA">
        <w:rPr>
          <w:rFonts w:asciiTheme="majorHAnsi" w:hAnsiTheme="majorHAnsi" w:cstheme="majorHAnsi"/>
        </w:rPr>
        <w:t xml:space="preserve"> we asked how do the number of </w:t>
      </w:r>
      <w:r w:rsidR="00220641">
        <w:rPr>
          <w:rFonts w:asciiTheme="majorHAnsi" w:hAnsiTheme="majorHAnsi" w:cstheme="majorHAnsi"/>
        </w:rPr>
        <w:t>AA-</w:t>
      </w:r>
      <w:r w:rsidRPr="008373AA">
        <w:rPr>
          <w:rFonts w:asciiTheme="majorHAnsi" w:hAnsiTheme="majorHAnsi" w:cstheme="majorHAnsi"/>
        </w:rPr>
        <w:t xml:space="preserve">fusions compare with </w:t>
      </w:r>
      <w:r w:rsidR="00220641">
        <w:rPr>
          <w:rFonts w:asciiTheme="majorHAnsi" w:hAnsiTheme="majorHAnsi" w:cstheme="majorHAnsi"/>
        </w:rPr>
        <w:t>the number of SA-</w:t>
      </w:r>
      <w:r w:rsidRPr="008373AA">
        <w:rPr>
          <w:rFonts w:asciiTheme="majorHAnsi" w:hAnsiTheme="majorHAnsi" w:cstheme="majorHAnsi"/>
        </w:rPr>
        <w:t>fusions.</w:t>
      </w:r>
      <w:r w:rsidR="00311752" w:rsidRPr="008373AA">
        <w:rPr>
          <w:rFonts w:asciiTheme="majorHAnsi" w:hAnsiTheme="majorHAnsi" w:cstheme="majorHAnsi"/>
        </w:rPr>
        <w:t xml:space="preserve"> Our results show that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have far fewer </w:t>
      </w:r>
      <w:r w:rsidR="00220641">
        <w:rPr>
          <w:rFonts w:asciiTheme="majorHAnsi" w:hAnsiTheme="majorHAnsi" w:cstheme="majorHAnsi"/>
        </w:rPr>
        <w:t>SA-</w:t>
      </w:r>
      <w:r w:rsidR="00311752" w:rsidRPr="008373AA">
        <w:rPr>
          <w:rFonts w:asciiTheme="majorHAnsi" w:hAnsiTheme="majorHAnsi" w:cstheme="majorHAnsi"/>
        </w:rPr>
        <w:t xml:space="preserve">fusions than would be expected if all fusions were equal. </w:t>
      </w:r>
    </w:p>
    <w:p w14:paraId="3E39652A" w14:textId="5AC6A7F0" w:rsidR="00911CF7" w:rsidRDefault="003D1434" w:rsidP="00911CF7">
      <w:pPr>
        <w:pStyle w:val="BodyText"/>
        <w:rPr>
          <w:rFonts w:asciiTheme="majorHAnsi" w:hAnsiTheme="majorHAnsi" w:cstheme="majorHAnsi"/>
        </w:rPr>
      </w:pPr>
      <w:r w:rsidRPr="003D1434">
        <w:rPr>
          <w:rFonts w:asciiTheme="majorHAnsi" w:hAnsiTheme="majorHAnsi" w:cstheme="majorHAnsi"/>
        </w:rPr>
        <w:t xml:space="preserve">The scarcity of </w:t>
      </w:r>
      <w:r w:rsidR="00220641">
        <w:rPr>
          <w:rFonts w:asciiTheme="majorHAnsi" w:hAnsiTheme="majorHAnsi" w:cstheme="majorHAnsi"/>
        </w:rPr>
        <w:t>SA-</w:t>
      </w:r>
      <w:r w:rsidRPr="003D1434">
        <w:rPr>
          <w:rFonts w:asciiTheme="majorHAnsi" w:hAnsiTheme="majorHAnsi" w:cstheme="majorHAnsi"/>
        </w:rPr>
        <w:t>fusions that we document suggests that in </w:t>
      </w:r>
      <w:r w:rsidRPr="003D1434">
        <w:rPr>
          <w:rFonts w:asciiTheme="majorHAnsi" w:hAnsiTheme="majorHAnsi" w:cstheme="majorHAnsi"/>
          <w:i/>
          <w:iCs/>
        </w:rPr>
        <w:t>Drosophila </w:t>
      </w:r>
      <w:r w:rsidR="00220641">
        <w:rPr>
          <w:rFonts w:asciiTheme="majorHAnsi" w:hAnsiTheme="majorHAnsi" w:cstheme="majorHAnsi"/>
        </w:rPr>
        <w:t>SA-f</w:t>
      </w:r>
      <w:r w:rsidRPr="003D1434">
        <w:rPr>
          <w:rFonts w:asciiTheme="majorHAnsi" w:hAnsiTheme="majorHAnsi" w:cstheme="majorHAnsi"/>
        </w:rPr>
        <w:t xml:space="preserve">usions </w:t>
      </w:r>
      <w:r w:rsidR="00220641">
        <w:rPr>
          <w:rFonts w:asciiTheme="majorHAnsi" w:hAnsiTheme="majorHAnsi" w:cstheme="majorHAnsi"/>
        </w:rPr>
        <w:t>are</w:t>
      </w:r>
      <w:r w:rsidRPr="003D1434">
        <w:rPr>
          <w:rFonts w:asciiTheme="majorHAnsi" w:hAnsiTheme="majorHAnsi" w:cstheme="majorHAnsi"/>
        </w:rPr>
        <w:t xml:space="preserve"> more likely to have deleterious effects than fusions that join two autosomes. One </w:t>
      </w:r>
      <w:ins w:id="31" w:author="Heath Blackmon" w:date="2020-10-22T09:24:00Z">
        <w:r w:rsidR="00DD3B07">
          <w:rPr>
            <w:rFonts w:asciiTheme="majorHAnsi" w:hAnsiTheme="majorHAnsi" w:cstheme="majorHAnsi"/>
          </w:rPr>
          <w:t xml:space="preserve">possible </w:t>
        </w:r>
      </w:ins>
      <w:r w:rsidRPr="003D1434">
        <w:rPr>
          <w:rFonts w:asciiTheme="majorHAnsi" w:hAnsiTheme="majorHAnsi" w:cstheme="majorHAnsi"/>
        </w:rPr>
        <w:t xml:space="preserve">explanation for apparent selection against </w:t>
      </w:r>
      <w:r w:rsidR="00911CF7">
        <w:rPr>
          <w:rFonts w:asciiTheme="majorHAnsi" w:hAnsiTheme="majorHAnsi" w:cstheme="majorHAnsi"/>
        </w:rPr>
        <w:t>SA-</w:t>
      </w:r>
      <w:r w:rsidRPr="003D1434">
        <w:rPr>
          <w:rFonts w:asciiTheme="majorHAnsi" w:hAnsiTheme="majorHAnsi" w:cstheme="majorHAnsi"/>
        </w:rPr>
        <w:t xml:space="preserve">fusions in Drosophila may lie in the joint action of genome structure and lack of recombination in males (achiasmatic meiosis). In species with achiasmatic meiosis, when </w:t>
      </w:r>
      <w:r w:rsidR="00911CF7">
        <w:rPr>
          <w:rFonts w:asciiTheme="majorHAnsi" w:hAnsiTheme="majorHAnsi" w:cstheme="majorHAnsi"/>
        </w:rPr>
        <w:t>an SA-</w:t>
      </w:r>
      <w:r w:rsidRPr="003D1434">
        <w:rPr>
          <w:rFonts w:asciiTheme="majorHAnsi" w:hAnsiTheme="majorHAnsi" w:cstheme="majorHAnsi"/>
        </w:rPr>
        <w:t>fusion occurs, the entire Y chromosome is immediately subject to population genetic forces (e.g., Muller's ratchet) that lead to the loss of functional genes</w:t>
      </w:r>
      <w:ins w:id="32" w:author="Heath Blackmon" w:date="2020-10-22T09:25:00Z">
        <w:r w:rsidR="00DD3B07">
          <w:rPr>
            <w:rFonts w:asciiTheme="majorHAnsi" w:hAnsiTheme="majorHAnsi" w:cstheme="majorHAnsi"/>
          </w:rPr>
          <w:t xml:space="preserve"> </w:t>
        </w:r>
        <w:r w:rsidR="00DD3B07">
          <w:rPr>
            <w:rFonts w:asciiTheme="majorHAnsi" w:hAnsiTheme="majorHAnsi" w:cstheme="majorHAnsi"/>
          </w:rPr>
          <w:fldChar w:fldCharType="begin"/>
        </w:r>
        <w:r w:rsidR="00DD3B07">
          <w:rPr>
            <w:rFonts w:asciiTheme="majorHAnsi" w:hAnsiTheme="majorHAnsi" w:cstheme="majorHAnsi"/>
          </w:rPr>
          <w:instrText xml:space="preserve"> ADDIN EN.CITE &lt;EndNote&gt;&lt;Cite&gt;&lt;Author&gt;Bachtrog&lt;/Author&gt;&lt;Year&gt;2002&lt;/Year&gt;&lt;RecNum&gt;27&lt;/RecNum&gt;&lt;DisplayText&gt;[28]&lt;/DisplayText&gt;&lt;record&gt;&lt;rec-number&gt;27&lt;/rec-number&gt;&lt;foreign-keys&gt;&lt;key app="EN" db-id="w5ertxsw59t5scetfsmp0d0t2xra02are0vp" timestamp="1601215939"&gt;27&lt;/key&gt;&lt;/foreign-keys&gt;&lt;ref-type name="Journal Article"&gt;17&lt;/ref-type&gt;&lt;contributors&gt;&lt;authors&gt;&lt;author&gt;Bachtrog, Doris&lt;/author&gt;&lt;author&gt;Charlesworth, Brian&lt;/author&gt;&lt;/authors&gt;&lt;/contributors&gt;&lt;titles&gt;&lt;title&gt;Reduced adaptation of a non-recombining neo-Y chromosome&lt;/title&gt;&lt;secondary-title&gt;Nature&lt;/secondary-title&gt;&lt;/titles&gt;&lt;periodical&gt;&lt;full-title&gt;Nature&lt;/full-title&gt;&lt;/periodical&gt;&lt;pages&gt;323-326&lt;/pages&gt;&lt;volume&gt;416&lt;/volume&gt;&lt;number&gt;6878&lt;/number&gt;&lt;dates&gt;&lt;year&gt;2002&lt;/year&gt;&lt;/dates&gt;&lt;isbn&gt;1476-4687&lt;/isbn&gt;&lt;urls&gt;&lt;/urls&gt;&lt;/record&gt;&lt;/Cite&gt;&lt;/EndNote&gt;</w:instrText>
        </w:r>
        <w:r w:rsidR="00DD3B07">
          <w:rPr>
            <w:rFonts w:asciiTheme="majorHAnsi" w:hAnsiTheme="majorHAnsi" w:cstheme="majorHAnsi"/>
          </w:rPr>
          <w:fldChar w:fldCharType="separate"/>
        </w:r>
        <w:r w:rsidR="00DD3B07">
          <w:rPr>
            <w:rFonts w:asciiTheme="majorHAnsi" w:hAnsiTheme="majorHAnsi" w:cstheme="majorHAnsi"/>
            <w:noProof/>
          </w:rPr>
          <w:t>[28]</w:t>
        </w:r>
        <w:r w:rsidR="00DD3B07">
          <w:rPr>
            <w:rFonts w:asciiTheme="majorHAnsi" w:hAnsiTheme="majorHAnsi" w:cstheme="majorHAnsi"/>
          </w:rPr>
          <w:fldChar w:fldCharType="end"/>
        </w:r>
      </w:ins>
      <w:r w:rsidRPr="003D1434">
        <w:rPr>
          <w:rFonts w:asciiTheme="majorHAnsi" w:hAnsiTheme="majorHAnsi" w:cstheme="majorHAnsi"/>
        </w:rPr>
        <w:t>. </w:t>
      </w:r>
      <w:r w:rsidRPr="003D1434">
        <w:rPr>
          <w:rFonts w:asciiTheme="majorHAnsi" w:hAnsiTheme="majorHAnsi" w:cstheme="majorHAnsi"/>
          <w:i/>
          <w:iCs/>
        </w:rPr>
        <w:t>Drosophila</w:t>
      </w:r>
      <w:r w:rsidRPr="003D1434">
        <w:rPr>
          <w:rFonts w:asciiTheme="majorHAnsi" w:hAnsiTheme="majorHAnsi" w:cstheme="majorHAnsi"/>
        </w:rPr>
        <w:t> has relatively few chromosomes such that each chromosome carries many genes. (</w:t>
      </w:r>
      <w:r w:rsidRPr="003D1434">
        <w:rPr>
          <w:rFonts w:asciiTheme="majorHAnsi" w:hAnsiTheme="majorHAnsi" w:cstheme="majorHAnsi"/>
          <w:i/>
          <w:iCs/>
        </w:rPr>
        <w:t>D. melanogaster</w:t>
      </w:r>
      <w:r w:rsidRPr="003D1434">
        <w:rPr>
          <w:rFonts w:asciiTheme="majorHAnsi" w:hAnsiTheme="majorHAnsi" w:cstheme="majorHAnsi"/>
        </w:rPr>
        <w:t> 43% of all genes are on autosome 3)</w:t>
      </w:r>
      <w:ins w:id="33" w:author="Heath Blackmon" w:date="2020-10-22T09:25:00Z">
        <w:r w:rsidR="00DD3B07">
          <w:rPr>
            <w:rFonts w:asciiTheme="majorHAnsi" w:hAnsiTheme="majorHAnsi" w:cstheme="majorHAnsi"/>
          </w:rPr>
          <w:t xml:space="preserve"> </w:t>
        </w:r>
        <w:r w:rsidR="00DD3B07">
          <w:rPr>
            <w:rFonts w:asciiTheme="majorHAnsi" w:hAnsiTheme="majorHAnsi" w:cstheme="majorHAnsi"/>
          </w:rPr>
          <w:fldChar w:fldCharType="begin"/>
        </w:r>
        <w:r w:rsidR="00DD3B07">
          <w:rPr>
            <w:rFonts w:asciiTheme="majorHAnsi" w:hAnsiTheme="majorHAnsi" w:cstheme="majorHAnsi"/>
          </w:rPr>
          <w:instrText xml:space="preserve"> ADDIN EN.CITE &lt;EndNote&gt;&lt;Cite&gt;&lt;Author&gt;Adams&lt;/Author&gt;&lt;Year&gt;2000&lt;/Year&gt;&lt;RecNum&gt;28&lt;/RecNum&gt;&lt;DisplayText&gt;[29]&lt;/DisplayText&gt;&lt;record&gt;&lt;rec-number&gt;28&lt;/rec-number&gt;&lt;foreign-keys&gt;&lt;key app="EN" db-id="w5ertxsw59t5scetfsmp0d0t2xra02are0vp" timestamp="1601216032"&gt;28&lt;/key&gt;&lt;/foreign-keys&gt;&lt;ref-type name="Journal Article"&gt;17&lt;/ref-type&gt;&lt;contributors&gt;&lt;authors&gt;&lt;author&gt;Adams, Mark D&lt;/author&gt;&lt;author&gt;Celniker, Susan E&lt;/author&gt;&lt;author&gt;Holt, Robert A&lt;/author&gt;&lt;author&gt;Evans, Cheryl A&lt;/author&gt;&lt;author&gt;Gocayne, Jeannine D&lt;/author&gt;&lt;author&gt;Amanatides, Peter G&lt;/author&gt;&lt;author&gt;Scherer, Steven E&lt;/author&gt;&lt;author&gt;Li, Peter W&lt;/author&gt;&lt;author&gt;Hoskins, Roger A&lt;/author&gt;&lt;author&gt;Galle, Richard F&lt;/author&gt;&lt;/authors&gt;&lt;/contributors&gt;&lt;titles&gt;&lt;title&gt;The genome sequence of Drosophila melanogaster&lt;/title&gt;&lt;secondary-title&gt;Science&lt;/secondary-title&gt;&lt;/titles&gt;&lt;periodical&gt;&lt;full-title&gt;Science&lt;/full-title&gt;&lt;/periodical&gt;&lt;pages&gt;2185-2195&lt;/pages&gt;&lt;volume&gt;287&lt;/volume&gt;&lt;number&gt;5461&lt;/number&gt;&lt;dates&gt;&lt;year&gt;2000&lt;/year&gt;&lt;/dates&gt;&lt;isbn&gt;0036-8075&lt;/isbn&gt;&lt;urls&gt;&lt;/urls&gt;&lt;/record&gt;&lt;/Cite&gt;&lt;/EndNote&gt;</w:instrText>
        </w:r>
        <w:r w:rsidR="00DD3B07">
          <w:rPr>
            <w:rFonts w:asciiTheme="majorHAnsi" w:hAnsiTheme="majorHAnsi" w:cstheme="majorHAnsi"/>
          </w:rPr>
          <w:fldChar w:fldCharType="separate"/>
        </w:r>
        <w:r w:rsidR="00DD3B07">
          <w:rPr>
            <w:rFonts w:asciiTheme="majorHAnsi" w:hAnsiTheme="majorHAnsi" w:cstheme="majorHAnsi"/>
            <w:noProof/>
          </w:rPr>
          <w:t>[29]</w:t>
        </w:r>
        <w:r w:rsidR="00DD3B07">
          <w:rPr>
            <w:rFonts w:asciiTheme="majorHAnsi" w:hAnsiTheme="majorHAnsi" w:cstheme="majorHAnsi"/>
          </w:rPr>
          <w:fldChar w:fldCharType="end"/>
        </w:r>
      </w:ins>
      <w:r w:rsidRPr="003D1434">
        <w:rPr>
          <w:rFonts w:asciiTheme="majorHAnsi" w:hAnsiTheme="majorHAnsi" w:cstheme="majorHAnsi"/>
        </w:rPr>
        <w:t xml:space="preserve">. Therefore, while </w:t>
      </w:r>
      <w:proofErr w:type="gramStart"/>
      <w:r w:rsidRPr="003D1434">
        <w:rPr>
          <w:rFonts w:asciiTheme="majorHAnsi" w:hAnsiTheme="majorHAnsi" w:cstheme="majorHAnsi"/>
        </w:rPr>
        <w:t>an</w:t>
      </w:r>
      <w:proofErr w:type="gramEnd"/>
      <w:r w:rsidRPr="003D1434">
        <w:rPr>
          <w:rFonts w:asciiTheme="majorHAnsi" w:hAnsiTheme="majorHAnsi" w:cstheme="majorHAnsi"/>
        </w:rPr>
        <w:t xml:space="preserve"> SA</w:t>
      </w:r>
      <w:r w:rsidR="00911CF7">
        <w:rPr>
          <w:rFonts w:asciiTheme="majorHAnsi" w:hAnsiTheme="majorHAnsi" w:cstheme="majorHAnsi"/>
        </w:rPr>
        <w:t>-</w:t>
      </w:r>
      <w:r w:rsidRPr="003D1434">
        <w:rPr>
          <w:rFonts w:asciiTheme="majorHAnsi" w:hAnsiTheme="majorHAnsi" w:cstheme="majorHAnsi"/>
        </w:rPr>
        <w:t xml:space="preserve">fusion may initially provide a fitness benefit, </w:t>
      </w:r>
      <w:r w:rsidR="00911CF7">
        <w:rPr>
          <w:rFonts w:asciiTheme="majorHAnsi" w:hAnsiTheme="majorHAnsi" w:cstheme="majorHAnsi"/>
        </w:rPr>
        <w:t>the fitness benefit</w:t>
      </w:r>
      <w:r w:rsidRPr="003D1434">
        <w:rPr>
          <w:rFonts w:asciiTheme="majorHAnsi" w:hAnsiTheme="majorHAnsi" w:cstheme="majorHAnsi"/>
        </w:rPr>
        <w:t xml:space="preserve"> may quickly decay due to </w:t>
      </w:r>
      <w:r w:rsidR="00911CF7">
        <w:rPr>
          <w:rFonts w:asciiTheme="majorHAnsi" w:hAnsiTheme="majorHAnsi" w:cstheme="majorHAnsi"/>
        </w:rPr>
        <w:t xml:space="preserve">the “target size” for deleterious </w:t>
      </w:r>
      <w:r w:rsidRPr="003D1434">
        <w:rPr>
          <w:rFonts w:asciiTheme="majorHAnsi" w:hAnsiTheme="majorHAnsi" w:cstheme="majorHAnsi"/>
        </w:rPr>
        <w:t>mutations on the Y chromosome precluding the fusion's fixation.</w:t>
      </w:r>
      <w:r w:rsidR="00993CAF">
        <w:rPr>
          <w:rFonts w:asciiTheme="majorHAnsi" w:hAnsiTheme="majorHAnsi" w:cstheme="majorHAnsi"/>
        </w:rPr>
        <w:t xml:space="preserve"> </w:t>
      </w:r>
      <w:ins w:id="34" w:author="Heath Blackmon" w:date="2020-10-22T09:26:00Z">
        <w:r w:rsidR="00DD3B07">
          <w:rPr>
            <w:rFonts w:asciiTheme="majorHAnsi" w:hAnsiTheme="majorHAnsi" w:cstheme="majorHAnsi"/>
          </w:rPr>
          <w:t>Testing this hypothesis across multiple clades with variation meiotic mechanisms should reveal whether this is a general pattern.</w:t>
        </w:r>
      </w:ins>
    </w:p>
    <w:p w14:paraId="3D6FAEDD" w14:textId="01EB85E5" w:rsidR="00882382" w:rsidRDefault="00C0664E" w:rsidP="00A80869">
      <w:pPr>
        <w:pStyle w:val="BodyText"/>
        <w:rPr>
          <w:rFonts w:asciiTheme="majorHAnsi" w:hAnsiTheme="majorHAnsi" w:cstheme="majorHAnsi"/>
        </w:rPr>
      </w:pPr>
      <w:r w:rsidRPr="008373AA">
        <w:rPr>
          <w:rFonts w:asciiTheme="majorHAnsi" w:hAnsiTheme="majorHAnsi" w:cstheme="majorHAnsi"/>
        </w:rPr>
        <w:t xml:space="preserve">We have developed a flexible equation used to calculate the probability of SA-fusions under </w:t>
      </w:r>
      <w:r w:rsidR="00911CF7">
        <w:rPr>
          <w:rFonts w:asciiTheme="majorHAnsi" w:hAnsiTheme="majorHAnsi" w:cstheme="majorHAnsi"/>
        </w:rPr>
        <w:t>most</w:t>
      </w:r>
      <w:r w:rsidRPr="008373AA">
        <w:rPr>
          <w:rFonts w:asciiTheme="majorHAnsi" w:hAnsiTheme="majorHAnsi" w:cstheme="majorHAnsi"/>
        </w:rPr>
        <w:t xml:space="preserve"> sex chromosome systems.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In these cases, several SA-fusions within a clade may well suggest that these fusions are selectively favored. However, this model also shows that for clades </w:t>
      </w:r>
      <w:r w:rsidR="00726F96" w:rsidRPr="008373AA">
        <w:rPr>
          <w:rFonts w:asciiTheme="majorHAnsi" w:hAnsiTheme="majorHAnsi" w:cstheme="majorHAnsi"/>
        </w:rPr>
        <w:t xml:space="preserve">with </w:t>
      </w:r>
      <w:r w:rsidRPr="008373AA">
        <w:rPr>
          <w:rFonts w:asciiTheme="majorHAnsi" w:hAnsiTheme="majorHAnsi" w:cstheme="majorHAnsi"/>
        </w:rPr>
        <w:t>very few chromosomes (e.g. Diptera and Hemiptera), we should expect many SA-fusions even if they are not selectively favored. Therefore, SA-fusions should only be considered as evidence for sexual antagonism when they occur at a higher rate than expected for the chromosome numbers and sex chromosome systems that have been present during the evolution of a clade.</w:t>
      </w:r>
    </w:p>
    <w:p w14:paraId="1E82E492" w14:textId="77777777" w:rsidR="00DD3B07" w:rsidRPr="008373AA" w:rsidRDefault="00DD3B07" w:rsidP="00DD3B07">
      <w:pPr>
        <w:pStyle w:val="BodyText"/>
        <w:rPr>
          <w:ins w:id="35" w:author="Heath Blackmon" w:date="2020-10-22T09:26:00Z"/>
          <w:rFonts w:asciiTheme="majorHAnsi" w:hAnsiTheme="majorHAnsi" w:cstheme="majorHAnsi"/>
        </w:rPr>
      </w:pPr>
    </w:p>
    <w:p w14:paraId="1E878930" w14:textId="77777777" w:rsidR="00DD3B07" w:rsidRPr="008373AA" w:rsidRDefault="00DD3B07" w:rsidP="00DD3B07">
      <w:pPr>
        <w:pStyle w:val="ImageCaption"/>
        <w:spacing w:after="0"/>
        <w:rPr>
          <w:ins w:id="36" w:author="Heath Blackmon" w:date="2020-10-22T09:26:00Z"/>
          <w:rFonts w:asciiTheme="majorHAnsi" w:hAnsiTheme="majorHAnsi" w:cstheme="majorHAnsi"/>
          <w:i w:val="0"/>
          <w:iCs/>
        </w:rPr>
      </w:pPr>
      <w:ins w:id="37" w:author="Heath Blackmon" w:date="2020-10-22T09:26:00Z">
        <w:r w:rsidRPr="008373AA">
          <w:rPr>
            <w:rFonts w:asciiTheme="majorHAnsi" w:hAnsiTheme="majorHAnsi" w:cstheme="majorHAnsi"/>
            <w:b/>
            <w:bCs/>
            <w:i w:val="0"/>
            <w:iCs/>
          </w:rPr>
          <w:t>Figure 1 Probability of a random fusion joining a sex chromosome and autosome.</w:t>
        </w:r>
        <w:r w:rsidRPr="008373AA">
          <w:rPr>
            <w:rFonts w:asciiTheme="majorHAnsi" w:hAnsiTheme="majorHAnsi" w:cstheme="majorHAnsi"/>
            <w:i w:val="0"/>
            <w:iCs/>
          </w:rPr>
          <w:t xml:space="preserve"> On the vertical axis we plot the proportion SA-fusions while on the horizontal axis we plot the diploid autosome count. </w:t>
        </w:r>
        <w:r>
          <w:rPr>
            <w:rFonts w:asciiTheme="majorHAnsi" w:hAnsiTheme="majorHAnsi" w:cstheme="majorHAnsi"/>
            <w:i w:val="0"/>
            <w:iCs/>
          </w:rPr>
          <w:t>S</w:t>
        </w:r>
        <w:r w:rsidRPr="008373AA">
          <w:rPr>
            <w:rFonts w:asciiTheme="majorHAnsi" w:hAnsiTheme="majorHAnsi" w:cstheme="majorHAnsi"/>
            <w:i w:val="0"/>
            <w:iCs/>
          </w:rPr>
          <w:t>ex chromosome system is indicated by color.</w:t>
        </w:r>
      </w:ins>
    </w:p>
    <w:p w14:paraId="24B768D8" w14:textId="77777777" w:rsidR="00DD3B07" w:rsidRPr="008373AA" w:rsidRDefault="00DD3B07" w:rsidP="00DD3B07">
      <w:pPr>
        <w:pStyle w:val="ImageCaption"/>
        <w:spacing w:after="0"/>
        <w:rPr>
          <w:ins w:id="38" w:author="Heath Blackmon" w:date="2020-10-22T09:26:00Z"/>
          <w:rFonts w:asciiTheme="majorHAnsi" w:hAnsiTheme="majorHAnsi" w:cstheme="majorHAnsi"/>
          <w:i w:val="0"/>
          <w:iCs/>
        </w:rPr>
      </w:pPr>
    </w:p>
    <w:p w14:paraId="2B3DFE96" w14:textId="77777777" w:rsidR="00DD3B07" w:rsidRDefault="00DD3B07" w:rsidP="00DD3B07">
      <w:pPr>
        <w:pStyle w:val="ImageCaption"/>
        <w:spacing w:after="0"/>
        <w:rPr>
          <w:ins w:id="39" w:author="Heath Blackmon" w:date="2020-10-22T09:26:00Z"/>
          <w:rFonts w:asciiTheme="majorHAnsi" w:hAnsiTheme="majorHAnsi" w:cstheme="majorHAnsi"/>
          <w:i w:val="0"/>
          <w:iCs/>
        </w:rPr>
      </w:pPr>
      <w:ins w:id="40" w:author="Heath Blackmon" w:date="2020-10-22T09:26:00Z">
        <w:r w:rsidRPr="008373AA">
          <w:rPr>
            <w:rFonts w:asciiTheme="majorHAnsi" w:hAnsiTheme="majorHAnsi" w:cstheme="majorHAnsi"/>
            <w:b/>
            <w:bCs/>
            <w:i w:val="0"/>
            <w:iCs/>
          </w:rPr>
          <w:t>Figure 2 Estimations across a phylogeny</w:t>
        </w:r>
        <w:r w:rsidRPr="008373AA">
          <w:rPr>
            <w:rFonts w:asciiTheme="majorHAnsi" w:hAnsiTheme="majorHAnsi" w:cstheme="majorHAnsi"/>
            <w:i w:val="0"/>
            <w:iCs/>
          </w:rPr>
          <w:t xml:space="preserve"> A) Markov model for the evolution of karyotype</w:t>
        </w:r>
        <w:r>
          <w:rPr>
            <w:rFonts w:asciiTheme="majorHAnsi" w:hAnsiTheme="majorHAnsi" w:cstheme="majorHAnsi"/>
            <w:i w:val="0"/>
            <w:iCs/>
          </w:rPr>
          <w:t xml:space="preserve">s </w:t>
        </w:r>
        <w:r w:rsidRPr="008373AA">
          <w:rPr>
            <w:rFonts w:asciiTheme="majorHAnsi" w:hAnsiTheme="majorHAnsi" w:cstheme="majorHAnsi"/>
            <w:i w:val="0"/>
            <w:iCs/>
          </w:rPr>
          <w:t xml:space="preserve">in Drosophila. </w:t>
        </w:r>
        <w:r>
          <w:rPr>
            <w:rFonts w:asciiTheme="majorHAnsi" w:hAnsiTheme="majorHAnsi" w:cstheme="majorHAnsi"/>
            <w:i w:val="0"/>
            <w:iCs/>
          </w:rPr>
          <w:t>A</w:t>
        </w:r>
        <w:r w:rsidRPr="008373AA">
          <w:rPr>
            <w:rFonts w:asciiTheme="majorHAnsi" w:hAnsiTheme="majorHAnsi" w:cstheme="majorHAnsi"/>
            <w:i w:val="0"/>
            <w:iCs/>
          </w:rPr>
          <w:t xml:space="preserve"> lineage will have </w:t>
        </w:r>
      </w:ins>
      <m:oMath>
        <m:r>
          <w:ins w:id="41" w:author="Heath Blackmon" w:date="2020-10-22T09:26:00Z">
            <w:rPr>
              <w:rFonts w:ascii="Cambria Math" w:hAnsi="Cambria Math" w:cstheme="majorHAnsi"/>
            </w:rPr>
            <m:t>i </m:t>
          </w:ins>
        </m:r>
      </m:oMath>
      <w:ins w:id="42" w:author="Heath Blackmon" w:date="2020-10-22T09:26:00Z">
        <w:r w:rsidRPr="008373AA">
          <w:rPr>
            <w:rFonts w:asciiTheme="majorHAnsi" w:hAnsiTheme="majorHAnsi" w:cstheme="majorHAnsi"/>
            <w:i w:val="0"/>
            <w:iCs/>
          </w:rPr>
          <w:t>chromosome</w:t>
        </w:r>
        <w:r>
          <w:rPr>
            <w:rFonts w:asciiTheme="majorHAnsi" w:hAnsiTheme="majorHAnsi" w:cstheme="majorHAnsi"/>
            <w:i w:val="0"/>
            <w:iCs/>
          </w:rPr>
          <w:t>s</w:t>
        </w:r>
        <w:r w:rsidRPr="008373AA">
          <w:rPr>
            <w:rFonts w:asciiTheme="majorHAnsi" w:hAnsiTheme="majorHAnsi" w:cstheme="majorHAnsi"/>
            <w:i w:val="0"/>
            <w:iCs/>
          </w:rPr>
          <w:t xml:space="preserve"> and either an XY or neoXY sex chromosome system</w:t>
        </w:r>
        <w:r>
          <w:rPr>
            <w:rFonts w:asciiTheme="majorHAnsi" w:hAnsiTheme="majorHAnsi" w:cstheme="majorHAnsi"/>
            <w:i w:val="0"/>
            <w:iCs/>
          </w:rPr>
          <w:t>, and</w:t>
        </w:r>
        <w:r w:rsidRPr="008373AA">
          <w:rPr>
            <w:rFonts w:asciiTheme="majorHAnsi" w:hAnsiTheme="majorHAnsi" w:cstheme="majorHAnsi"/>
            <w:i w:val="0"/>
            <w:iCs/>
          </w:rPr>
          <w:t xml:space="preserve"> can make four possible transitions: </w:t>
        </w:r>
      </w:ins>
      <m:oMath>
        <m:r>
          <w:ins w:id="43" w:author="Heath Blackmon" w:date="2020-10-22T09:26:00Z">
            <w:rPr>
              <w:rFonts w:ascii="Cambria Math" w:hAnsi="Cambria Math" w:cstheme="majorHAnsi"/>
            </w:rPr>
            <m:t>δ</m:t>
          </w:ins>
        </m:r>
      </m:oMath>
      <w:ins w:id="44" w:author="Heath Blackmon" w:date="2020-10-22T09:26:00Z">
        <w:r w:rsidRPr="008373AA">
          <w:rPr>
            <w:rFonts w:asciiTheme="majorHAnsi" w:hAnsiTheme="majorHAnsi" w:cstheme="majorHAnsi"/>
            <w:i w:val="0"/>
            <w:iCs/>
          </w:rPr>
          <w:t xml:space="preserve"> the </w:t>
        </w:r>
        <w:r>
          <w:rPr>
            <w:rFonts w:asciiTheme="majorHAnsi" w:hAnsiTheme="majorHAnsi" w:cstheme="majorHAnsi"/>
            <w:i w:val="0"/>
            <w:iCs/>
          </w:rPr>
          <w:t>AA-fusion</w:t>
        </w:r>
        <w:r w:rsidRPr="008373AA">
          <w:rPr>
            <w:rFonts w:asciiTheme="majorHAnsi" w:hAnsiTheme="majorHAnsi" w:cstheme="majorHAnsi"/>
            <w:i w:val="0"/>
            <w:iCs/>
          </w:rPr>
          <w:t xml:space="preserve">, </w:t>
        </w:r>
      </w:ins>
      <m:oMath>
        <m:r>
          <w:ins w:id="45" w:author="Heath Blackmon" w:date="2020-10-22T09:26:00Z">
            <w:rPr>
              <w:rFonts w:ascii="Cambria Math" w:hAnsi="Cambria Math" w:cstheme="majorHAnsi"/>
            </w:rPr>
            <m:t>γ</m:t>
          </w:ins>
        </m:r>
      </m:oMath>
      <w:ins w:id="46" w:author="Heath Blackmon" w:date="2020-10-22T09:26:00Z">
        <w:r w:rsidRPr="008373AA">
          <w:rPr>
            <w:rFonts w:asciiTheme="majorHAnsi" w:hAnsiTheme="majorHAnsi" w:cstheme="majorHAnsi"/>
            <w:i w:val="0"/>
            <w:iCs/>
          </w:rPr>
          <w:t xml:space="preserve"> the fission of an autosome, </w:t>
        </w:r>
      </w:ins>
      <m:oMath>
        <m:r>
          <w:ins w:id="47" w:author="Heath Blackmon" w:date="2020-10-22T09:26:00Z">
            <w:rPr>
              <w:rFonts w:ascii="Cambria Math" w:hAnsi="Cambria Math" w:cstheme="majorHAnsi"/>
            </w:rPr>
            <m:t>σ</m:t>
          </w:ins>
        </m:r>
      </m:oMath>
      <w:ins w:id="48" w:author="Heath Blackmon" w:date="2020-10-22T09:26:00Z">
        <w:r w:rsidRPr="008373AA">
          <w:rPr>
            <w:rFonts w:asciiTheme="majorHAnsi" w:hAnsiTheme="majorHAnsi" w:cstheme="majorHAnsi"/>
            <w:i w:val="0"/>
            <w:iCs/>
          </w:rPr>
          <w:t xml:space="preserve"> </w:t>
        </w:r>
        <w:r>
          <w:rPr>
            <w:rFonts w:asciiTheme="majorHAnsi" w:hAnsiTheme="majorHAnsi" w:cstheme="majorHAnsi"/>
            <w:i w:val="0"/>
            <w:iCs/>
          </w:rPr>
          <w:t>SA-</w:t>
        </w:r>
        <w:r w:rsidRPr="008373AA">
          <w:rPr>
            <w:rFonts w:asciiTheme="majorHAnsi" w:hAnsiTheme="majorHAnsi" w:cstheme="majorHAnsi"/>
            <w:i w:val="0"/>
            <w:iCs/>
          </w:rPr>
          <w:t xml:space="preserve">fusion, and </w:t>
        </w:r>
      </w:ins>
      <m:oMath>
        <m:r>
          <w:ins w:id="49" w:author="Heath Blackmon" w:date="2020-10-22T09:26:00Z">
            <w:rPr>
              <w:rFonts w:ascii="Cambria Math" w:hAnsi="Cambria Math" w:cstheme="majorHAnsi"/>
            </w:rPr>
            <m:t>ρ</m:t>
          </w:ins>
        </m:r>
      </m:oMath>
      <w:ins w:id="50" w:author="Heath Blackmon" w:date="2020-10-22T09:26:00Z">
        <w:r w:rsidRPr="008373AA">
          <w:rPr>
            <w:rFonts w:asciiTheme="majorHAnsi" w:hAnsiTheme="majorHAnsi" w:cstheme="majorHAnsi"/>
            <w:i w:val="0"/>
            <w:iCs/>
          </w:rPr>
          <w:t xml:space="preserve"> the transition from neoXY to XY. B) A stochastic map showing one possible history for </w:t>
        </w:r>
        <w:r>
          <w:rPr>
            <w:rFonts w:asciiTheme="majorHAnsi" w:hAnsiTheme="majorHAnsi" w:cstheme="majorHAnsi"/>
            <w:i w:val="0"/>
            <w:iCs/>
          </w:rPr>
          <w:t>these traits</w:t>
        </w:r>
        <w:r w:rsidRPr="008373AA">
          <w:rPr>
            <w:rFonts w:asciiTheme="majorHAnsi" w:hAnsiTheme="majorHAnsi" w:cstheme="majorHAnsi"/>
            <w:i w:val="0"/>
            <w:iCs/>
          </w:rPr>
          <w:t xml:space="preserve">. C) </w:t>
        </w:r>
        <w:r>
          <w:rPr>
            <w:rFonts w:asciiTheme="majorHAnsi" w:hAnsiTheme="majorHAnsi" w:cstheme="majorHAnsi"/>
            <w:i w:val="0"/>
            <w:iCs/>
          </w:rPr>
          <w:t>C</w:t>
        </w:r>
        <w:r w:rsidRPr="008373AA">
          <w:rPr>
            <w:rFonts w:asciiTheme="majorHAnsi" w:hAnsiTheme="majorHAnsi" w:cstheme="majorHAnsi"/>
            <w:i w:val="0"/>
            <w:iCs/>
          </w:rPr>
          <w:t xml:space="preserve">alculation of the weighted expected </w:t>
        </w:r>
      </w:ins>
      <m:oMath>
        <m:r>
          <w:ins w:id="51" w:author="Heath Blackmon" w:date="2020-10-22T09:26:00Z">
            <w:rPr>
              <w:rFonts w:ascii="Cambria Math" w:hAnsi="Cambria Math" w:cstheme="majorHAnsi"/>
            </w:rPr>
            <m:t>P(SA)</m:t>
          </w:ins>
        </m:r>
      </m:oMath>
      <w:ins w:id="52" w:author="Heath Blackmon" w:date="2020-10-22T09:26:00Z">
        <w:r w:rsidRPr="008373AA">
          <w:rPr>
            <w:rFonts w:asciiTheme="majorHAnsi" w:hAnsiTheme="majorHAnsi" w:cstheme="majorHAnsi"/>
            <w:i w:val="0"/>
            <w:iCs/>
          </w:rPr>
          <w:t xml:space="preserve"> for the clade as a whole. </w:t>
        </w:r>
      </w:ins>
    </w:p>
    <w:p w14:paraId="045C8B59" w14:textId="77777777" w:rsidR="00DD3B07" w:rsidRDefault="00DD3B07" w:rsidP="00DD3B07">
      <w:pPr>
        <w:pStyle w:val="ImageCaption"/>
        <w:spacing w:after="0"/>
        <w:rPr>
          <w:ins w:id="53" w:author="Heath Blackmon" w:date="2020-10-22T09:26:00Z"/>
          <w:rFonts w:asciiTheme="majorHAnsi" w:hAnsiTheme="majorHAnsi" w:cstheme="majorHAnsi"/>
          <w:i w:val="0"/>
          <w:iCs/>
        </w:rPr>
      </w:pPr>
    </w:p>
    <w:p w14:paraId="6D5A9A6A" w14:textId="77777777" w:rsidR="00DD3B07" w:rsidRPr="008373AA" w:rsidRDefault="00DD3B07" w:rsidP="00DD3B07">
      <w:pPr>
        <w:pStyle w:val="ImageCaption"/>
        <w:spacing w:after="0"/>
        <w:rPr>
          <w:ins w:id="54" w:author="Heath Blackmon" w:date="2020-10-22T09:26:00Z"/>
          <w:rFonts w:asciiTheme="majorHAnsi" w:hAnsiTheme="majorHAnsi" w:cstheme="majorHAnsi"/>
          <w:i w:val="0"/>
          <w:iCs/>
        </w:rPr>
      </w:pPr>
    </w:p>
    <w:p w14:paraId="47E2C07B" w14:textId="6F03F2B2" w:rsidR="00DD3B07" w:rsidRPr="00A80869" w:rsidRDefault="00DD3B07" w:rsidP="00DD3B07">
      <w:pPr>
        <w:rPr>
          <w:ins w:id="55" w:author="Heath Blackmon" w:date="2020-10-22T09:26:00Z"/>
          <w:rFonts w:asciiTheme="majorHAnsi" w:hAnsiTheme="majorHAnsi" w:cstheme="majorHAnsi"/>
          <w:color w:val="000000" w:themeColor="text1"/>
        </w:rPr>
      </w:pPr>
      <w:ins w:id="56" w:author="Heath Blackmon" w:date="2020-10-22T09:26:00Z">
        <w:r w:rsidRPr="00A80869">
          <w:rPr>
            <w:rFonts w:asciiTheme="majorHAnsi" w:hAnsiTheme="majorHAnsi" w:cstheme="majorHAnsi"/>
            <w:b/>
            <w:bCs/>
            <w:color w:val="000000" w:themeColor="text1"/>
          </w:rPr>
          <w:t>Data accessibility.</w:t>
        </w:r>
        <w:r w:rsidRPr="00A80869">
          <w:rPr>
            <w:rFonts w:asciiTheme="majorHAnsi" w:hAnsiTheme="majorHAnsi" w:cstheme="majorHAnsi"/>
            <w:color w:val="000000" w:themeColor="text1"/>
          </w:rPr>
          <w:t xml:space="preserve"> Code and data to reproduce this study are available via GitHub </w:t>
        </w:r>
        <w:r>
          <w:fldChar w:fldCharType="begin"/>
        </w:r>
        <w:r>
          <w:instrText xml:space="preserve"> HYPERLINK "https://github.com/coleoguy/sex-autosome-fusion" </w:instrText>
        </w:r>
        <w:r>
          <w:fldChar w:fldCharType="separate"/>
        </w:r>
        <w:r w:rsidRPr="00A80869">
          <w:rPr>
            <w:rStyle w:val="Hyperlink"/>
            <w:rFonts w:asciiTheme="majorHAnsi" w:hAnsiTheme="majorHAnsi" w:cstheme="majorHAnsi"/>
            <w:color w:val="000000" w:themeColor="text1"/>
          </w:rPr>
          <w:t>https://github.com/coleoguy/sex-autosome-fusion</w:t>
        </w:r>
        <w:r>
          <w:rPr>
            <w:rStyle w:val="Hyperlink"/>
            <w:rFonts w:asciiTheme="majorHAnsi" w:hAnsiTheme="majorHAnsi" w:cstheme="majorHAnsi"/>
            <w:color w:val="000000" w:themeColor="text1"/>
          </w:rPr>
          <w:fldChar w:fldCharType="end"/>
        </w:r>
      </w:ins>
      <w:ins w:id="57" w:author="Heath Blackmon" w:date="2020-10-22T09:43:00Z">
        <w:r w:rsidR="00A0184E">
          <w:rPr>
            <w:rStyle w:val="Hyperlink"/>
            <w:rFonts w:asciiTheme="majorHAnsi" w:hAnsiTheme="majorHAnsi" w:cstheme="majorHAnsi"/>
            <w:color w:val="000000" w:themeColor="text1"/>
          </w:rPr>
          <w:t xml:space="preserve"> and as supplemental file 2</w:t>
        </w:r>
      </w:ins>
      <w:ins w:id="58" w:author="Heath Blackmon" w:date="2020-10-22T09:26:00Z">
        <w:r w:rsidRPr="00A80869">
          <w:rPr>
            <w:rFonts w:asciiTheme="majorHAnsi" w:hAnsiTheme="majorHAnsi" w:cstheme="majorHAnsi"/>
            <w:color w:val="000000" w:themeColor="text1"/>
          </w:rPr>
          <w:t>.</w:t>
        </w:r>
      </w:ins>
    </w:p>
    <w:p w14:paraId="60FEFEC8" w14:textId="77777777" w:rsidR="00DD3B07" w:rsidRPr="00A80869" w:rsidRDefault="00DD3B07" w:rsidP="00DD3B07">
      <w:pPr>
        <w:rPr>
          <w:ins w:id="59" w:author="Heath Blackmon" w:date="2020-10-22T09:26:00Z"/>
          <w:rFonts w:asciiTheme="majorHAnsi" w:hAnsiTheme="majorHAnsi" w:cstheme="majorHAnsi"/>
          <w:color w:val="000000" w:themeColor="text1"/>
        </w:rPr>
      </w:pPr>
    </w:p>
    <w:p w14:paraId="31811F2A" w14:textId="77777777" w:rsidR="00DD3B07" w:rsidRPr="00A80869" w:rsidRDefault="00DD3B07" w:rsidP="00DD3B07">
      <w:pPr>
        <w:rPr>
          <w:ins w:id="60" w:author="Heath Blackmon" w:date="2020-10-22T09:26:00Z"/>
          <w:rFonts w:asciiTheme="majorHAnsi" w:hAnsiTheme="majorHAnsi" w:cstheme="majorHAnsi"/>
          <w:color w:val="000000" w:themeColor="text1"/>
        </w:rPr>
      </w:pPr>
      <w:ins w:id="61" w:author="Heath Blackmon" w:date="2020-10-22T09:26:00Z">
        <w:r w:rsidRPr="00A80869">
          <w:rPr>
            <w:rFonts w:asciiTheme="majorHAnsi" w:hAnsiTheme="majorHAnsi" w:cstheme="majorHAnsi"/>
            <w:b/>
            <w:bCs/>
            <w:color w:val="000000" w:themeColor="text1"/>
          </w:rPr>
          <w:t>Authors’ contributions.</w:t>
        </w:r>
        <w:r w:rsidRPr="00A80869">
          <w:rPr>
            <w:rFonts w:asciiTheme="majorHAnsi" w:hAnsiTheme="majorHAnsi" w:cstheme="majorHAnsi"/>
            <w:color w:val="000000" w:themeColor="text1"/>
          </w:rPr>
          <w:t xml:space="preserve"> N.W.A. and H.B. conceived of the experiment. N.W.A., C.E.H., and H.B. collected data, performed analyses, wrote and revised the paper. All authors agree to be held accountable for and approve the final version of the manuscript. </w:t>
        </w:r>
      </w:ins>
    </w:p>
    <w:p w14:paraId="4195664C" w14:textId="77777777" w:rsidR="00DD3B07" w:rsidRPr="00A80869" w:rsidRDefault="00DD3B07" w:rsidP="00DD3B07">
      <w:pPr>
        <w:rPr>
          <w:ins w:id="62" w:author="Heath Blackmon" w:date="2020-10-22T09:26:00Z"/>
          <w:rFonts w:asciiTheme="majorHAnsi" w:hAnsiTheme="majorHAnsi" w:cstheme="majorHAnsi"/>
          <w:color w:val="000000" w:themeColor="text1"/>
        </w:rPr>
      </w:pPr>
    </w:p>
    <w:p w14:paraId="1B825BDC" w14:textId="77777777" w:rsidR="00DD3B07" w:rsidRPr="00A80869" w:rsidRDefault="00DD3B07" w:rsidP="00DD3B07">
      <w:pPr>
        <w:rPr>
          <w:ins w:id="63" w:author="Heath Blackmon" w:date="2020-10-22T09:26:00Z"/>
          <w:rFonts w:asciiTheme="majorHAnsi" w:hAnsiTheme="majorHAnsi" w:cstheme="majorHAnsi"/>
          <w:color w:val="000000" w:themeColor="text1"/>
        </w:rPr>
      </w:pPr>
      <w:ins w:id="64" w:author="Heath Blackmon" w:date="2020-10-22T09:26:00Z">
        <w:r w:rsidRPr="00A80869">
          <w:rPr>
            <w:rFonts w:asciiTheme="majorHAnsi" w:hAnsiTheme="majorHAnsi" w:cstheme="majorHAnsi"/>
            <w:b/>
            <w:bCs/>
            <w:color w:val="000000" w:themeColor="text1"/>
          </w:rPr>
          <w:t>Competing interests.</w:t>
        </w:r>
        <w:r w:rsidRPr="00A80869">
          <w:rPr>
            <w:rFonts w:asciiTheme="majorHAnsi" w:hAnsiTheme="majorHAnsi" w:cstheme="majorHAnsi"/>
            <w:color w:val="000000" w:themeColor="text1"/>
          </w:rPr>
          <w:t xml:space="preserve"> We declare we have no competing interests. </w:t>
        </w:r>
      </w:ins>
    </w:p>
    <w:p w14:paraId="2C4F3F0C" w14:textId="77777777" w:rsidR="00D05E15" w:rsidRPr="00A80869" w:rsidRDefault="00D05E15" w:rsidP="00D05E15">
      <w:pPr>
        <w:rPr>
          <w:rFonts w:asciiTheme="majorHAnsi" w:hAnsiTheme="majorHAnsi" w:cstheme="majorHAnsi"/>
          <w:color w:val="000000" w:themeColor="text1"/>
        </w:rPr>
      </w:pPr>
    </w:p>
    <w:p w14:paraId="71A5422A" w14:textId="77777777" w:rsidR="00D05E15" w:rsidRPr="00A80869" w:rsidRDefault="00D05E15" w:rsidP="00D05E15">
      <w:pPr>
        <w:rPr>
          <w:rFonts w:asciiTheme="majorHAnsi" w:hAnsiTheme="majorHAnsi" w:cstheme="majorHAnsi"/>
          <w:color w:val="000000" w:themeColor="text1"/>
          <w:shd w:val="clear" w:color="auto" w:fill="FFFFFF"/>
        </w:rPr>
      </w:pPr>
      <w:r w:rsidRPr="00A80869">
        <w:rPr>
          <w:rFonts w:asciiTheme="majorHAnsi" w:hAnsiTheme="majorHAnsi" w:cstheme="majorHAnsi"/>
          <w:b/>
          <w:bCs/>
          <w:color w:val="000000" w:themeColor="text1"/>
        </w:rPr>
        <w:t>Funding.</w:t>
      </w:r>
      <w:r w:rsidRPr="00A80869">
        <w:rPr>
          <w:rFonts w:asciiTheme="majorHAnsi" w:hAnsiTheme="majorHAnsi" w:cstheme="majorHAnsi"/>
          <w:color w:val="000000" w:themeColor="text1"/>
        </w:rPr>
        <w:t xml:space="preserve"> </w:t>
      </w:r>
      <w:r w:rsidRPr="00A80869">
        <w:rPr>
          <w:rFonts w:asciiTheme="majorHAnsi" w:hAnsiTheme="majorHAnsi" w:cstheme="majorHAnsi"/>
          <w:color w:val="000000" w:themeColor="text1"/>
          <w:shd w:val="clear" w:color="auto" w:fill="FFFFFF"/>
        </w:rPr>
        <w:t>This work was supported by</w:t>
      </w:r>
      <w:r w:rsidRPr="00A80869">
        <w:rPr>
          <w:rFonts w:asciiTheme="majorHAnsi" w:hAnsiTheme="majorHAnsi" w:cstheme="majorHAnsi"/>
          <w:color w:val="000000" w:themeColor="text1"/>
        </w:rPr>
        <w:t xml:space="preserve"> </w:t>
      </w:r>
      <w:r w:rsidRPr="00A80869">
        <w:rPr>
          <w:rFonts w:asciiTheme="majorHAnsi" w:hAnsiTheme="majorHAnsi" w:cstheme="majorHAnsi"/>
          <w:color w:val="000000" w:themeColor="text1"/>
          <w:shd w:val="clear" w:color="auto" w:fill="FFFFFF"/>
        </w:rPr>
        <w:t>National Institute of General Medical Sciences at the National Institutes of Health R35GM138098.</w:t>
      </w:r>
    </w:p>
    <w:p w14:paraId="3C4C6BE7" w14:textId="77777777" w:rsidR="00D05E15" w:rsidRPr="008373AA" w:rsidRDefault="00D05E15" w:rsidP="008373AA">
      <w:pPr>
        <w:pStyle w:val="ImageCaption"/>
        <w:spacing w:after="0"/>
        <w:rPr>
          <w:rFonts w:asciiTheme="majorHAnsi" w:hAnsiTheme="majorHAnsi" w:cstheme="majorHAnsi"/>
        </w:rPr>
      </w:pPr>
    </w:p>
    <w:p w14:paraId="1F0757B9" w14:textId="77777777" w:rsidR="00D27353" w:rsidRPr="00882382" w:rsidRDefault="00D27353" w:rsidP="008373AA">
      <w:pPr>
        <w:pStyle w:val="Bibliography"/>
        <w:spacing w:after="0"/>
        <w:rPr>
          <w:rFonts w:asciiTheme="majorHAnsi" w:hAnsiTheme="majorHAnsi" w:cstheme="majorHAnsi"/>
          <w:sz w:val="22"/>
          <w:szCs w:val="22"/>
        </w:rPr>
      </w:pPr>
    </w:p>
    <w:p w14:paraId="4D5493E4" w14:textId="77777777" w:rsidR="00DD3B07" w:rsidRPr="00DD3B07" w:rsidRDefault="00D27353" w:rsidP="00DD3B07">
      <w:pPr>
        <w:pStyle w:val="EndNoteBibliography"/>
        <w:spacing w:after="0"/>
        <w:rPr>
          <w:noProof/>
        </w:rPr>
      </w:pPr>
      <w:r w:rsidRPr="00882382">
        <w:rPr>
          <w:rFonts w:asciiTheme="majorHAnsi" w:hAnsiTheme="majorHAnsi" w:cstheme="majorHAnsi"/>
          <w:sz w:val="22"/>
          <w:szCs w:val="22"/>
        </w:rPr>
        <w:fldChar w:fldCharType="begin"/>
      </w:r>
      <w:r w:rsidRPr="00882382">
        <w:rPr>
          <w:rFonts w:asciiTheme="majorHAnsi" w:hAnsiTheme="majorHAnsi" w:cstheme="majorHAnsi"/>
          <w:sz w:val="22"/>
          <w:szCs w:val="22"/>
        </w:rPr>
        <w:instrText xml:space="preserve"> ADDIN EN.REFLIST </w:instrText>
      </w:r>
      <w:r w:rsidRPr="00882382">
        <w:rPr>
          <w:rFonts w:asciiTheme="majorHAnsi" w:hAnsiTheme="majorHAnsi" w:cstheme="majorHAnsi"/>
          <w:sz w:val="22"/>
          <w:szCs w:val="22"/>
        </w:rPr>
        <w:fldChar w:fldCharType="separate"/>
      </w:r>
      <w:r w:rsidR="00DD3B07" w:rsidRPr="00DD3B07">
        <w:rPr>
          <w:noProof/>
        </w:rPr>
        <w:t xml:space="preserve">[1] Blackmon, H., Justison, J., Mayrose, I. &amp; Goldberg, E.E. 2019 Meiotic drive shapes rates of karyotype evolution in mammals. </w:t>
      </w:r>
      <w:r w:rsidR="00DD3B07" w:rsidRPr="00DD3B07">
        <w:rPr>
          <w:i/>
          <w:noProof/>
        </w:rPr>
        <w:t>Evolution</w:t>
      </w:r>
      <w:r w:rsidR="00DD3B07" w:rsidRPr="00DD3B07">
        <w:rPr>
          <w:noProof/>
        </w:rPr>
        <w:t xml:space="preserve"> </w:t>
      </w:r>
      <w:r w:rsidR="00DD3B07" w:rsidRPr="00DD3B07">
        <w:rPr>
          <w:b/>
          <w:noProof/>
        </w:rPr>
        <w:t>73</w:t>
      </w:r>
      <w:r w:rsidR="00DD3B07" w:rsidRPr="00DD3B07">
        <w:rPr>
          <w:noProof/>
        </w:rPr>
        <w:t>, 511-523.</w:t>
      </w:r>
    </w:p>
    <w:p w14:paraId="4A87E1C4" w14:textId="77777777" w:rsidR="00DD3B07" w:rsidRPr="00DD3B07" w:rsidRDefault="00DD3B07" w:rsidP="00DD3B07">
      <w:pPr>
        <w:pStyle w:val="EndNoteBibliography"/>
        <w:spacing w:after="0"/>
        <w:rPr>
          <w:noProof/>
        </w:rPr>
      </w:pPr>
      <w:r w:rsidRPr="00DD3B07">
        <w:rPr>
          <w:noProof/>
        </w:rPr>
        <w:t xml:space="preserve">[2] Stebbins, G.L. 1971 </w:t>
      </w:r>
      <w:r w:rsidRPr="00DD3B07">
        <w:rPr>
          <w:i/>
          <w:noProof/>
        </w:rPr>
        <w:t>Chromosomal evolution in higher plants</w:t>
      </w:r>
      <w:r w:rsidRPr="00DD3B07">
        <w:rPr>
          <w:noProof/>
        </w:rPr>
        <w:t>. London, UK, Edward Arnold.</w:t>
      </w:r>
    </w:p>
    <w:p w14:paraId="416355DB" w14:textId="77777777" w:rsidR="00DD3B07" w:rsidRPr="00DD3B07" w:rsidRDefault="00DD3B07" w:rsidP="00DD3B07">
      <w:pPr>
        <w:pStyle w:val="EndNoteBibliography"/>
        <w:spacing w:after="0"/>
        <w:rPr>
          <w:noProof/>
        </w:rPr>
      </w:pPr>
      <w:r w:rsidRPr="00DD3B07">
        <w:rPr>
          <w:noProof/>
        </w:rPr>
        <w:t xml:space="preserve">[3] White, M.J.D. 1977 </w:t>
      </w:r>
      <w:r w:rsidRPr="00DD3B07">
        <w:rPr>
          <w:i/>
          <w:noProof/>
        </w:rPr>
        <w:t>Animal cytology &amp; evolution</w:t>
      </w:r>
      <w:r w:rsidRPr="00DD3B07">
        <w:rPr>
          <w:noProof/>
        </w:rPr>
        <w:t>. 3rd ed. Cambridge, University Press.</w:t>
      </w:r>
    </w:p>
    <w:p w14:paraId="4991CC84" w14:textId="77777777" w:rsidR="00DD3B07" w:rsidRPr="00DD3B07" w:rsidRDefault="00DD3B07" w:rsidP="00DD3B07">
      <w:pPr>
        <w:pStyle w:val="EndNoteBibliography"/>
        <w:spacing w:after="0"/>
        <w:rPr>
          <w:noProof/>
        </w:rPr>
      </w:pPr>
      <w:r w:rsidRPr="00DD3B07">
        <w:rPr>
          <w:noProof/>
        </w:rPr>
        <w:t xml:space="preserve">[4] Matsumoto, T. &amp; Kitano, J. 2016 The intricate relationship between sexually antagonistic selection and the evolution of sex chromosome fusions. </w:t>
      </w:r>
      <w:r w:rsidRPr="00DD3B07">
        <w:rPr>
          <w:i/>
          <w:noProof/>
        </w:rPr>
        <w:t>Journal of theoretical biology</w:t>
      </w:r>
      <w:r w:rsidRPr="00DD3B07">
        <w:rPr>
          <w:noProof/>
        </w:rPr>
        <w:t xml:space="preserve"> </w:t>
      </w:r>
      <w:r w:rsidRPr="00DD3B07">
        <w:rPr>
          <w:b/>
          <w:noProof/>
        </w:rPr>
        <w:t>404</w:t>
      </w:r>
      <w:r w:rsidRPr="00DD3B07">
        <w:rPr>
          <w:noProof/>
        </w:rPr>
        <w:t>, 97-108.</w:t>
      </w:r>
    </w:p>
    <w:p w14:paraId="6BCCA637" w14:textId="77777777" w:rsidR="00DD3B07" w:rsidRPr="00DD3B07" w:rsidRDefault="00DD3B07" w:rsidP="00DD3B07">
      <w:pPr>
        <w:pStyle w:val="EndNoteBibliography"/>
        <w:spacing w:after="0"/>
        <w:rPr>
          <w:noProof/>
        </w:rPr>
      </w:pPr>
      <w:r w:rsidRPr="00DD3B07">
        <w:rPr>
          <w:noProof/>
        </w:rPr>
        <w:t xml:space="preserve">[5] Charlesworth, D. &amp; Charlesworth, B. 1980 Sex differences in fitness and selection for centric fusions between sex-chromosomes and autosomes. </w:t>
      </w:r>
      <w:r w:rsidRPr="00DD3B07">
        <w:rPr>
          <w:i/>
          <w:noProof/>
        </w:rPr>
        <w:t>Genet Res</w:t>
      </w:r>
      <w:r w:rsidRPr="00DD3B07">
        <w:rPr>
          <w:noProof/>
        </w:rPr>
        <w:t xml:space="preserve"> </w:t>
      </w:r>
      <w:r w:rsidRPr="00DD3B07">
        <w:rPr>
          <w:b/>
          <w:noProof/>
        </w:rPr>
        <w:t>35</w:t>
      </w:r>
      <w:r w:rsidRPr="00DD3B07">
        <w:rPr>
          <w:noProof/>
        </w:rPr>
        <w:t>, 205-214.</w:t>
      </w:r>
    </w:p>
    <w:p w14:paraId="4475B312" w14:textId="77777777" w:rsidR="00DD3B07" w:rsidRPr="00DD3B07" w:rsidRDefault="00DD3B07" w:rsidP="00DD3B07">
      <w:pPr>
        <w:pStyle w:val="EndNoteBibliography"/>
        <w:spacing w:after="0"/>
        <w:rPr>
          <w:noProof/>
        </w:rPr>
      </w:pPr>
      <w:r w:rsidRPr="00DD3B07">
        <w:rPr>
          <w:noProof/>
        </w:rPr>
        <w:t xml:space="preserve">[6] Maddison, W.P. &amp; Leduc-Robert, G. 2013 Multiple origins of sex chromosome fusions correlated with chiasma localization in Habronattus jumping spiders (Araneae: Salticidae). </w:t>
      </w:r>
      <w:r w:rsidRPr="00DD3B07">
        <w:rPr>
          <w:i/>
          <w:noProof/>
        </w:rPr>
        <w:t>Evolution</w:t>
      </w:r>
      <w:r w:rsidRPr="00DD3B07">
        <w:rPr>
          <w:noProof/>
        </w:rPr>
        <w:t xml:space="preserve"> </w:t>
      </w:r>
      <w:r w:rsidRPr="00DD3B07">
        <w:rPr>
          <w:b/>
          <w:noProof/>
        </w:rPr>
        <w:t>67</w:t>
      </w:r>
      <w:r w:rsidRPr="00DD3B07">
        <w:rPr>
          <w:noProof/>
        </w:rPr>
        <w:t>, 2258-2272. (doi:10.1111/evo.12109).</w:t>
      </w:r>
    </w:p>
    <w:p w14:paraId="1422B030" w14:textId="77777777" w:rsidR="00DD3B07" w:rsidRPr="00DD3B07" w:rsidRDefault="00DD3B07" w:rsidP="00DD3B07">
      <w:pPr>
        <w:pStyle w:val="EndNoteBibliography"/>
        <w:spacing w:after="0"/>
        <w:rPr>
          <w:noProof/>
        </w:rPr>
      </w:pPr>
      <w:r w:rsidRPr="00DD3B07">
        <w:rPr>
          <w:noProof/>
        </w:rPr>
        <w:t xml:space="preserve">[7] Cheng, C. &amp; Kirkpatrick, M. 2016 Sex-specific selection and sex-biased gene expression in humans and flies. </w:t>
      </w:r>
      <w:r w:rsidRPr="00DD3B07">
        <w:rPr>
          <w:i/>
          <w:noProof/>
        </w:rPr>
        <w:t>PLoS genetics</w:t>
      </w:r>
      <w:r w:rsidRPr="00DD3B07">
        <w:rPr>
          <w:noProof/>
        </w:rPr>
        <w:t xml:space="preserve"> </w:t>
      </w:r>
      <w:r w:rsidRPr="00DD3B07">
        <w:rPr>
          <w:b/>
          <w:noProof/>
        </w:rPr>
        <w:t>12</w:t>
      </w:r>
      <w:r w:rsidRPr="00DD3B07">
        <w:rPr>
          <w:noProof/>
        </w:rPr>
        <w:t>, e1006170.</w:t>
      </w:r>
    </w:p>
    <w:p w14:paraId="2478B820" w14:textId="77777777" w:rsidR="00DD3B07" w:rsidRPr="00DD3B07" w:rsidRDefault="00DD3B07" w:rsidP="00DD3B07">
      <w:pPr>
        <w:pStyle w:val="EndNoteBibliography"/>
        <w:spacing w:after="0"/>
        <w:rPr>
          <w:noProof/>
        </w:rPr>
      </w:pPr>
      <w:r w:rsidRPr="00DD3B07">
        <w:rPr>
          <w:noProof/>
        </w:rPr>
        <w:t xml:space="preserve">[8] Innocenti, P. &amp; Morrow, E.H. 2010 The sexually antagonistic genes of Drosophila melanogaster. </w:t>
      </w:r>
      <w:r w:rsidRPr="00DD3B07">
        <w:rPr>
          <w:i/>
          <w:noProof/>
        </w:rPr>
        <w:t>PLoS biology</w:t>
      </w:r>
      <w:r w:rsidRPr="00DD3B07">
        <w:rPr>
          <w:noProof/>
        </w:rPr>
        <w:t xml:space="preserve"> </w:t>
      </w:r>
      <w:r w:rsidRPr="00DD3B07">
        <w:rPr>
          <w:b/>
          <w:noProof/>
        </w:rPr>
        <w:t>8</w:t>
      </w:r>
      <w:r w:rsidRPr="00DD3B07">
        <w:rPr>
          <w:noProof/>
        </w:rPr>
        <w:t>, e1000335.</w:t>
      </w:r>
    </w:p>
    <w:p w14:paraId="4E782493" w14:textId="77777777" w:rsidR="00DD3B07" w:rsidRPr="00DD3B07" w:rsidRDefault="00DD3B07" w:rsidP="00DD3B07">
      <w:pPr>
        <w:pStyle w:val="EndNoteBibliography"/>
        <w:spacing w:after="0"/>
        <w:rPr>
          <w:noProof/>
        </w:rPr>
      </w:pPr>
      <w:r w:rsidRPr="00DD3B07">
        <w:rPr>
          <w:noProof/>
        </w:rPr>
        <w:t xml:space="preserve">[9] Roberts, R.B., Ser, J.R. &amp; Kocher, T.D. 2009 Sexual conflict resolved by invasion of a novel sex determiner in Lake Malawi cichlid fishes. </w:t>
      </w:r>
      <w:r w:rsidRPr="00DD3B07">
        <w:rPr>
          <w:i/>
          <w:noProof/>
        </w:rPr>
        <w:t>Science</w:t>
      </w:r>
      <w:r w:rsidRPr="00DD3B07">
        <w:rPr>
          <w:noProof/>
        </w:rPr>
        <w:t xml:space="preserve"> </w:t>
      </w:r>
      <w:r w:rsidRPr="00DD3B07">
        <w:rPr>
          <w:b/>
          <w:noProof/>
        </w:rPr>
        <w:t>326</w:t>
      </w:r>
      <w:r w:rsidRPr="00DD3B07">
        <w:rPr>
          <w:noProof/>
        </w:rPr>
        <w:t>, 998-1001.</w:t>
      </w:r>
    </w:p>
    <w:p w14:paraId="519206FE" w14:textId="77777777" w:rsidR="00DD3B07" w:rsidRPr="00DD3B07" w:rsidRDefault="00DD3B07" w:rsidP="00DD3B07">
      <w:pPr>
        <w:pStyle w:val="EndNoteBibliography"/>
        <w:spacing w:after="0"/>
        <w:rPr>
          <w:noProof/>
        </w:rPr>
      </w:pPr>
      <w:r w:rsidRPr="00DD3B07">
        <w:rPr>
          <w:noProof/>
        </w:rPr>
        <w:t xml:space="preserve">[10] Kitano, J., Ross, J.A., Mori, S., Kume, M., Jones, F.C., Chan, Y.F., Absher, D.M., Grimwood, J., Schmutz, J. &amp; Myers, R.M. 2009 A role for a neo-sex chromosome in stickleback speciation. </w:t>
      </w:r>
      <w:r w:rsidRPr="00DD3B07">
        <w:rPr>
          <w:i/>
          <w:noProof/>
        </w:rPr>
        <w:t>Nature</w:t>
      </w:r>
      <w:r w:rsidRPr="00DD3B07">
        <w:rPr>
          <w:noProof/>
        </w:rPr>
        <w:t xml:space="preserve"> </w:t>
      </w:r>
      <w:r w:rsidRPr="00DD3B07">
        <w:rPr>
          <w:b/>
          <w:noProof/>
        </w:rPr>
        <w:t>461</w:t>
      </w:r>
      <w:r w:rsidRPr="00DD3B07">
        <w:rPr>
          <w:noProof/>
        </w:rPr>
        <w:t>, 1079-1083.</w:t>
      </w:r>
    </w:p>
    <w:p w14:paraId="60F62FF8" w14:textId="77777777" w:rsidR="00DD3B07" w:rsidRPr="00DD3B07" w:rsidRDefault="00DD3B07" w:rsidP="00DD3B07">
      <w:pPr>
        <w:pStyle w:val="EndNoteBibliography"/>
        <w:spacing w:after="0"/>
        <w:rPr>
          <w:noProof/>
        </w:rPr>
      </w:pPr>
      <w:r w:rsidRPr="00DD3B07">
        <w:rPr>
          <w:noProof/>
        </w:rPr>
        <w:t xml:space="preserve">[11] Vicoso, B., Kaiser, V.B. &amp; Bachtrog, D. 2013 Sex-biased gene expression at homomorphic sex chromosomes in emus and its implication for sex chromosome evolution. </w:t>
      </w:r>
      <w:r w:rsidRPr="00DD3B07">
        <w:rPr>
          <w:i/>
          <w:noProof/>
        </w:rPr>
        <w:t>Proc Natl Acad Sci U S A</w:t>
      </w:r>
      <w:r w:rsidRPr="00DD3B07">
        <w:rPr>
          <w:noProof/>
        </w:rPr>
        <w:t xml:space="preserve"> </w:t>
      </w:r>
      <w:r w:rsidRPr="00DD3B07">
        <w:rPr>
          <w:b/>
          <w:noProof/>
        </w:rPr>
        <w:t>110</w:t>
      </w:r>
      <w:r w:rsidRPr="00DD3B07">
        <w:rPr>
          <w:noProof/>
        </w:rPr>
        <w:t>, 6453-6458.</w:t>
      </w:r>
    </w:p>
    <w:p w14:paraId="56654867" w14:textId="77777777" w:rsidR="00DD3B07" w:rsidRPr="00DD3B07" w:rsidRDefault="00DD3B07" w:rsidP="00DD3B07">
      <w:pPr>
        <w:pStyle w:val="EndNoteBibliography"/>
        <w:spacing w:after="0"/>
        <w:rPr>
          <w:noProof/>
        </w:rPr>
      </w:pPr>
      <w:r w:rsidRPr="00DD3B07">
        <w:rPr>
          <w:noProof/>
        </w:rPr>
        <w:t xml:space="preserve">[12] Zhou, Q. &amp; Bachtrog, D. 2012 Sex-specific adaptation drives early sex chromosome evolution in Drosophila. </w:t>
      </w:r>
      <w:r w:rsidRPr="00DD3B07">
        <w:rPr>
          <w:i/>
          <w:noProof/>
        </w:rPr>
        <w:t>Science</w:t>
      </w:r>
      <w:r w:rsidRPr="00DD3B07">
        <w:rPr>
          <w:noProof/>
        </w:rPr>
        <w:t xml:space="preserve"> </w:t>
      </w:r>
      <w:r w:rsidRPr="00DD3B07">
        <w:rPr>
          <w:b/>
          <w:noProof/>
        </w:rPr>
        <w:t>337</w:t>
      </w:r>
      <w:r w:rsidRPr="00DD3B07">
        <w:rPr>
          <w:noProof/>
        </w:rPr>
        <w:t>, 341-345.</w:t>
      </w:r>
    </w:p>
    <w:p w14:paraId="6E6458F1" w14:textId="77777777" w:rsidR="00DD3B07" w:rsidRPr="00DD3B07" w:rsidRDefault="00DD3B07" w:rsidP="00DD3B07">
      <w:pPr>
        <w:pStyle w:val="EndNoteBibliography"/>
        <w:spacing w:after="0"/>
        <w:rPr>
          <w:noProof/>
        </w:rPr>
      </w:pPr>
      <w:r w:rsidRPr="00DD3B07">
        <w:rPr>
          <w:noProof/>
        </w:rPr>
        <w:t xml:space="preserve">[13] Ironside, J.E. 2010 No amicable divorce? Challenging the notion that sexual antagonism drives sex chromosome evolution. </w:t>
      </w:r>
      <w:r w:rsidRPr="00DD3B07">
        <w:rPr>
          <w:i/>
          <w:noProof/>
        </w:rPr>
        <w:t>BioEssays</w:t>
      </w:r>
      <w:r w:rsidRPr="00DD3B07">
        <w:rPr>
          <w:noProof/>
        </w:rPr>
        <w:t xml:space="preserve"> </w:t>
      </w:r>
      <w:r w:rsidRPr="00DD3B07">
        <w:rPr>
          <w:b/>
          <w:noProof/>
        </w:rPr>
        <w:t>32</w:t>
      </w:r>
      <w:r w:rsidRPr="00DD3B07">
        <w:rPr>
          <w:noProof/>
        </w:rPr>
        <w:t>, 718-726.</w:t>
      </w:r>
    </w:p>
    <w:p w14:paraId="2BA3D1D1" w14:textId="77777777" w:rsidR="00DD3B07" w:rsidRPr="00DD3B07" w:rsidRDefault="00DD3B07" w:rsidP="00DD3B07">
      <w:pPr>
        <w:pStyle w:val="EndNoteBibliography"/>
        <w:spacing w:after="0"/>
        <w:rPr>
          <w:noProof/>
        </w:rPr>
      </w:pPr>
      <w:r w:rsidRPr="00DD3B07">
        <w:rPr>
          <w:noProof/>
        </w:rPr>
        <w:t xml:space="preserve">[14] Kasimatis, K.R., Ralph, P.L. &amp; Phillips, P.C. 2019 Limits to genomic divergence under sexually antagonistic selection. </w:t>
      </w:r>
      <w:r w:rsidRPr="00DD3B07">
        <w:rPr>
          <w:i/>
          <w:noProof/>
        </w:rPr>
        <w:t>G3: Genes, Genomes, Genetics</w:t>
      </w:r>
      <w:r w:rsidRPr="00DD3B07">
        <w:rPr>
          <w:noProof/>
        </w:rPr>
        <w:t xml:space="preserve"> </w:t>
      </w:r>
      <w:r w:rsidRPr="00DD3B07">
        <w:rPr>
          <w:b/>
          <w:noProof/>
        </w:rPr>
        <w:t>9</w:t>
      </w:r>
      <w:r w:rsidRPr="00DD3B07">
        <w:rPr>
          <w:noProof/>
        </w:rPr>
        <w:t>, 3813-3824.</w:t>
      </w:r>
    </w:p>
    <w:p w14:paraId="4A4C9115" w14:textId="77777777" w:rsidR="00DD3B07" w:rsidRPr="00DD3B07" w:rsidRDefault="00DD3B07" w:rsidP="00DD3B07">
      <w:pPr>
        <w:pStyle w:val="EndNoteBibliography"/>
        <w:spacing w:after="0"/>
        <w:rPr>
          <w:noProof/>
        </w:rPr>
      </w:pPr>
      <w:r w:rsidRPr="00DD3B07">
        <w:rPr>
          <w:noProof/>
        </w:rPr>
        <w:lastRenderedPageBreak/>
        <w:t xml:space="preserve">[15] Ponnikas, S., Sigeman, H., Abbott, J.K. &amp; Hansson, B. 2018 Why do sex chromosomes stop recombining? </w:t>
      </w:r>
      <w:r w:rsidRPr="00DD3B07">
        <w:rPr>
          <w:i/>
          <w:noProof/>
        </w:rPr>
        <w:t>Trends in Genetics</w:t>
      </w:r>
      <w:r w:rsidRPr="00DD3B07">
        <w:rPr>
          <w:noProof/>
        </w:rPr>
        <w:t xml:space="preserve"> </w:t>
      </w:r>
      <w:r w:rsidRPr="00DD3B07">
        <w:rPr>
          <w:b/>
          <w:noProof/>
        </w:rPr>
        <w:t>34</w:t>
      </w:r>
      <w:r w:rsidRPr="00DD3B07">
        <w:rPr>
          <w:noProof/>
        </w:rPr>
        <w:t>, 492-503.</w:t>
      </w:r>
    </w:p>
    <w:p w14:paraId="5CEA7E24" w14:textId="77777777" w:rsidR="00DD3B07" w:rsidRPr="00DD3B07" w:rsidRDefault="00DD3B07" w:rsidP="00DD3B07">
      <w:pPr>
        <w:pStyle w:val="EndNoteBibliography"/>
        <w:spacing w:after="0"/>
        <w:rPr>
          <w:noProof/>
        </w:rPr>
      </w:pPr>
      <w:r w:rsidRPr="00DD3B07">
        <w:rPr>
          <w:noProof/>
        </w:rPr>
        <w:t xml:space="preserve">[16] Blackmon, H., Ross, L. &amp; Bachtrog, D. 2017 Sex Determination, Sex Chromosomes, and Karyotype Evolution in Insects. </w:t>
      </w:r>
      <w:r w:rsidRPr="00DD3B07">
        <w:rPr>
          <w:i/>
          <w:noProof/>
        </w:rPr>
        <w:t>Journal of Heredity</w:t>
      </w:r>
      <w:r w:rsidRPr="00DD3B07">
        <w:rPr>
          <w:noProof/>
        </w:rPr>
        <w:t xml:space="preserve"> </w:t>
      </w:r>
      <w:r w:rsidRPr="00DD3B07">
        <w:rPr>
          <w:b/>
          <w:noProof/>
        </w:rPr>
        <w:t>108</w:t>
      </w:r>
      <w:r w:rsidRPr="00DD3B07">
        <w:rPr>
          <w:noProof/>
        </w:rPr>
        <w:t>, 78-93. (doi:10.1093/jhered/esw047).</w:t>
      </w:r>
    </w:p>
    <w:p w14:paraId="5E93BE66" w14:textId="77777777" w:rsidR="00DD3B07" w:rsidRPr="00DD3B07" w:rsidRDefault="00DD3B07" w:rsidP="00DD3B07">
      <w:pPr>
        <w:pStyle w:val="EndNoteBibliography"/>
        <w:spacing w:after="0"/>
        <w:rPr>
          <w:noProof/>
        </w:rPr>
      </w:pPr>
      <w:r w:rsidRPr="00DD3B07">
        <w:rPr>
          <w:noProof/>
        </w:rPr>
        <w:t xml:space="preserve">[17] Traut, W., Sahara, K. &amp; Marec, F. 2008 Sex chromosomes and sex determination in Lepidoptera. </w:t>
      </w:r>
      <w:r w:rsidRPr="00DD3B07">
        <w:rPr>
          <w:i/>
          <w:noProof/>
        </w:rPr>
        <w:t>Sexual Development</w:t>
      </w:r>
      <w:r w:rsidRPr="00DD3B07">
        <w:rPr>
          <w:noProof/>
        </w:rPr>
        <w:t xml:space="preserve"> </w:t>
      </w:r>
      <w:r w:rsidRPr="00DD3B07">
        <w:rPr>
          <w:b/>
          <w:noProof/>
        </w:rPr>
        <w:t>1</w:t>
      </w:r>
      <w:r w:rsidRPr="00DD3B07">
        <w:rPr>
          <w:noProof/>
        </w:rPr>
        <w:t>, 332-346.</w:t>
      </w:r>
    </w:p>
    <w:p w14:paraId="6AD972A2" w14:textId="77777777" w:rsidR="00DD3B07" w:rsidRPr="00DD3B07" w:rsidRDefault="00DD3B07" w:rsidP="00DD3B07">
      <w:pPr>
        <w:pStyle w:val="EndNoteBibliography"/>
        <w:spacing w:after="0"/>
        <w:rPr>
          <w:noProof/>
        </w:rPr>
      </w:pPr>
      <w:r w:rsidRPr="00DD3B07">
        <w:rPr>
          <w:noProof/>
        </w:rPr>
        <w:t xml:space="preserve">[18] Sylvester, T., Hjelmen, C.E., Hanrahan, S., Lenhart, P., Johnston, J.S. &amp; Blackmon, H. 2020 Lineage-specific patterns of chromosome evolution are the rule not the exception in Polyneoptera insects. </w:t>
      </w:r>
      <w:r w:rsidRPr="00DD3B07">
        <w:rPr>
          <w:i/>
          <w:noProof/>
        </w:rPr>
        <w:t>Proceedings of the Royal Society B: Biological Sciences</w:t>
      </w:r>
      <w:r w:rsidRPr="00DD3B07">
        <w:rPr>
          <w:noProof/>
        </w:rPr>
        <w:t xml:space="preserve"> </w:t>
      </w:r>
      <w:r w:rsidRPr="00DD3B07">
        <w:rPr>
          <w:b/>
          <w:noProof/>
        </w:rPr>
        <w:t>in press</w:t>
      </w:r>
      <w:r w:rsidRPr="00DD3B07">
        <w:rPr>
          <w:noProof/>
        </w:rPr>
        <w:t>.</w:t>
      </w:r>
    </w:p>
    <w:p w14:paraId="7BA67C3A" w14:textId="77777777" w:rsidR="00DD3B07" w:rsidRPr="00DD3B07" w:rsidRDefault="00DD3B07" w:rsidP="00DD3B07">
      <w:pPr>
        <w:pStyle w:val="EndNoteBibliography"/>
        <w:spacing w:after="0"/>
        <w:rPr>
          <w:noProof/>
        </w:rPr>
      </w:pPr>
      <w:r w:rsidRPr="00DD3B07">
        <w:rPr>
          <w:noProof/>
        </w:rPr>
        <w:t xml:space="preserve">[19] Beukeboom, L.W. &amp; Perrin, N. 2014 </w:t>
      </w:r>
      <w:r w:rsidRPr="00DD3B07">
        <w:rPr>
          <w:i/>
          <w:noProof/>
        </w:rPr>
        <w:t>The evolution of sex determination</w:t>
      </w:r>
      <w:r w:rsidRPr="00DD3B07">
        <w:rPr>
          <w:noProof/>
        </w:rPr>
        <w:t>, Oxford University Press, USA.</w:t>
      </w:r>
    </w:p>
    <w:p w14:paraId="3B1032C9" w14:textId="77777777" w:rsidR="00DD3B07" w:rsidRPr="00DD3B07" w:rsidRDefault="00DD3B07" w:rsidP="00DD3B07">
      <w:pPr>
        <w:pStyle w:val="EndNoteBibliography"/>
        <w:spacing w:after="0"/>
        <w:rPr>
          <w:noProof/>
        </w:rPr>
      </w:pPr>
      <w:r w:rsidRPr="00DD3B07">
        <w:rPr>
          <w:noProof/>
        </w:rPr>
        <w:t xml:space="preserve">[20] Pennell, M.W., Kirkpatrick, M., Otto, S.P., Vamosi, J.C., Peichel, C.L., Valenzuela, N. &amp; Kitano, J. 2015 Y fuse? Sex chromosome fusions in fishes and reptiles. </w:t>
      </w:r>
      <w:r w:rsidRPr="00DD3B07">
        <w:rPr>
          <w:i/>
          <w:noProof/>
        </w:rPr>
        <w:t>PLoS Genet</w:t>
      </w:r>
      <w:r w:rsidRPr="00DD3B07">
        <w:rPr>
          <w:noProof/>
        </w:rPr>
        <w:t xml:space="preserve"> </w:t>
      </w:r>
      <w:r w:rsidRPr="00DD3B07">
        <w:rPr>
          <w:b/>
          <w:noProof/>
        </w:rPr>
        <w:t>11</w:t>
      </w:r>
      <w:r w:rsidRPr="00DD3B07">
        <w:rPr>
          <w:noProof/>
        </w:rPr>
        <w:t>, e1005237.</w:t>
      </w:r>
    </w:p>
    <w:p w14:paraId="29DCCE53" w14:textId="49E6B6A9" w:rsidR="00DD3B07" w:rsidRPr="00DD3B07" w:rsidRDefault="00DD3B07" w:rsidP="00DD3B07">
      <w:pPr>
        <w:pStyle w:val="EndNoteBibliography"/>
        <w:spacing w:after="0"/>
        <w:rPr>
          <w:noProof/>
        </w:rPr>
      </w:pPr>
      <w:r w:rsidRPr="00DD3B07">
        <w:rPr>
          <w:noProof/>
        </w:rPr>
        <w:t>[21] Blackmon, H. &amp; Adams, R.A. 2015 EvobiR: tools for comparative analyses and teaching evolutionary biology.  (</w:t>
      </w:r>
      <w:hyperlink r:id="rId9" w:history="1">
        <w:r w:rsidRPr="00DD3B07">
          <w:rPr>
            <w:rStyle w:val="Hyperlink"/>
            <w:noProof/>
          </w:rPr>
          <w:t>https://github.com/coleoguy/evobir</w:t>
        </w:r>
      </w:hyperlink>
      <w:r w:rsidRPr="00DD3B07">
        <w:rPr>
          <w:noProof/>
        </w:rPr>
        <w:t>.</w:t>
      </w:r>
    </w:p>
    <w:p w14:paraId="4730B604" w14:textId="77777777" w:rsidR="00DD3B07" w:rsidRPr="00DD3B07" w:rsidRDefault="00DD3B07" w:rsidP="00DD3B07">
      <w:pPr>
        <w:pStyle w:val="EndNoteBibliography"/>
        <w:spacing w:after="0"/>
        <w:rPr>
          <w:noProof/>
        </w:rPr>
      </w:pPr>
      <w:r w:rsidRPr="00DD3B07">
        <w:rPr>
          <w:noProof/>
        </w:rPr>
        <w:t xml:space="preserve">[22] Leduc-Robert, G. &amp; Maddison, W.P. 2018 Phylogeny with introgression in Habronattus jumping spiders (Araneae: Salticidae). </w:t>
      </w:r>
      <w:r w:rsidRPr="00DD3B07">
        <w:rPr>
          <w:i/>
          <w:noProof/>
        </w:rPr>
        <w:t>BMC evolutionary biology</w:t>
      </w:r>
      <w:r w:rsidRPr="00DD3B07">
        <w:rPr>
          <w:noProof/>
        </w:rPr>
        <w:t xml:space="preserve"> </w:t>
      </w:r>
      <w:r w:rsidRPr="00DD3B07">
        <w:rPr>
          <w:b/>
          <w:noProof/>
        </w:rPr>
        <w:t>18</w:t>
      </w:r>
      <w:r w:rsidRPr="00DD3B07">
        <w:rPr>
          <w:noProof/>
        </w:rPr>
        <w:t>, 1-23.</w:t>
      </w:r>
    </w:p>
    <w:p w14:paraId="7D42925B" w14:textId="77777777" w:rsidR="00DD3B07" w:rsidRPr="00DD3B07" w:rsidRDefault="00DD3B07" w:rsidP="00DD3B07">
      <w:pPr>
        <w:pStyle w:val="EndNoteBibliography"/>
        <w:spacing w:after="0"/>
        <w:rPr>
          <w:noProof/>
        </w:rPr>
      </w:pPr>
      <w:r w:rsidRPr="00DD3B07">
        <w:rPr>
          <w:noProof/>
        </w:rPr>
        <w:t xml:space="preserve">[23] Charlesworth, B., Coyne, J. &amp; Barton, N. 1987 The relative rates of evolution of sex chromosomes and autosomes. </w:t>
      </w:r>
      <w:r w:rsidRPr="00DD3B07">
        <w:rPr>
          <w:i/>
          <w:noProof/>
        </w:rPr>
        <w:t>Am Nat</w:t>
      </w:r>
      <w:r w:rsidRPr="00DD3B07">
        <w:rPr>
          <w:noProof/>
        </w:rPr>
        <w:t xml:space="preserve"> </w:t>
      </w:r>
      <w:r w:rsidRPr="00DD3B07">
        <w:rPr>
          <w:b/>
          <w:noProof/>
        </w:rPr>
        <w:t>130</w:t>
      </w:r>
      <w:r w:rsidRPr="00DD3B07">
        <w:rPr>
          <w:noProof/>
        </w:rPr>
        <w:t>, 113-146.</w:t>
      </w:r>
    </w:p>
    <w:p w14:paraId="525B73D0" w14:textId="77777777" w:rsidR="00DD3B07" w:rsidRPr="00DD3B07" w:rsidRDefault="00DD3B07" w:rsidP="00DD3B07">
      <w:pPr>
        <w:pStyle w:val="EndNoteBibliography"/>
        <w:spacing w:after="0"/>
        <w:rPr>
          <w:noProof/>
        </w:rPr>
      </w:pPr>
      <w:r w:rsidRPr="00DD3B07">
        <w:rPr>
          <w:noProof/>
        </w:rPr>
        <w:t xml:space="preserve">[24] Huelsenbeck, J.P., Nielsen, R. &amp; Bollback, J.P. 2003 Stochastic mapping of morphological characters. </w:t>
      </w:r>
      <w:r w:rsidRPr="00DD3B07">
        <w:rPr>
          <w:i/>
          <w:noProof/>
        </w:rPr>
        <w:t>Systematic Biology</w:t>
      </w:r>
      <w:r w:rsidRPr="00DD3B07">
        <w:rPr>
          <w:noProof/>
        </w:rPr>
        <w:t xml:space="preserve"> </w:t>
      </w:r>
      <w:r w:rsidRPr="00DD3B07">
        <w:rPr>
          <w:b/>
          <w:noProof/>
        </w:rPr>
        <w:t>52</w:t>
      </w:r>
      <w:r w:rsidRPr="00DD3B07">
        <w:rPr>
          <w:noProof/>
        </w:rPr>
        <w:t>, 131-158.</w:t>
      </w:r>
    </w:p>
    <w:p w14:paraId="32745F3E" w14:textId="77777777" w:rsidR="00DD3B07" w:rsidRPr="00DD3B07" w:rsidRDefault="00DD3B07" w:rsidP="00DD3B07">
      <w:pPr>
        <w:pStyle w:val="EndNoteBibliography"/>
        <w:spacing w:after="0"/>
        <w:rPr>
          <w:noProof/>
        </w:rPr>
      </w:pPr>
      <w:r w:rsidRPr="00DD3B07">
        <w:rPr>
          <w:noProof/>
        </w:rPr>
        <w:t xml:space="preserve">[25] Revell, L.J. 2012 phytools: an R package for phylogenetic comparative biology (and other things). </w:t>
      </w:r>
      <w:r w:rsidRPr="00DD3B07">
        <w:rPr>
          <w:i/>
          <w:noProof/>
        </w:rPr>
        <w:t>Methods in Ecology and Evolution</w:t>
      </w:r>
      <w:r w:rsidRPr="00DD3B07">
        <w:rPr>
          <w:noProof/>
        </w:rPr>
        <w:t xml:space="preserve"> </w:t>
      </w:r>
      <w:r w:rsidRPr="00DD3B07">
        <w:rPr>
          <w:b/>
          <w:noProof/>
        </w:rPr>
        <w:t>3</w:t>
      </w:r>
      <w:r w:rsidRPr="00DD3B07">
        <w:rPr>
          <w:noProof/>
        </w:rPr>
        <w:t>, 217-223. (doi:10.1111/j.2041-210X.2011.00169.x).</w:t>
      </w:r>
    </w:p>
    <w:p w14:paraId="0B62273C" w14:textId="77777777" w:rsidR="00DD3B07" w:rsidRPr="00DD3B07" w:rsidRDefault="00DD3B07" w:rsidP="00DD3B07">
      <w:pPr>
        <w:pStyle w:val="EndNoteBibliography"/>
        <w:spacing w:after="0"/>
        <w:rPr>
          <w:noProof/>
        </w:rPr>
      </w:pPr>
      <w:r w:rsidRPr="00DD3B07">
        <w:rPr>
          <w:noProof/>
        </w:rPr>
        <w:t xml:space="preserve">[26] Hjelmen, C.E., Holmes, V.R., Burrus, C.G., Piron, E., Mynes, M., Garrett, M.A., Blackmon, H. &amp; Johnston, J.S. 2020 Thoracic underreplication in Drosophila species estimates a minimum genome size and the dynamics of added DNA. </w:t>
      </w:r>
      <w:r w:rsidRPr="00DD3B07">
        <w:rPr>
          <w:i/>
          <w:noProof/>
        </w:rPr>
        <w:t>Evolution</w:t>
      </w:r>
      <w:r w:rsidRPr="00DD3B07">
        <w:rPr>
          <w:noProof/>
        </w:rPr>
        <w:t xml:space="preserve"> </w:t>
      </w:r>
      <w:r w:rsidRPr="00DD3B07">
        <w:rPr>
          <w:b/>
          <w:noProof/>
        </w:rPr>
        <w:t>74</w:t>
      </w:r>
      <w:r w:rsidRPr="00DD3B07">
        <w:rPr>
          <w:noProof/>
        </w:rPr>
        <w:t>, 1423-1436.</w:t>
      </w:r>
    </w:p>
    <w:p w14:paraId="5C974F84" w14:textId="77777777" w:rsidR="00DD3B07" w:rsidRPr="00DD3B07" w:rsidRDefault="00DD3B07" w:rsidP="00DD3B07">
      <w:pPr>
        <w:pStyle w:val="EndNoteBibliography"/>
        <w:spacing w:after="0"/>
        <w:rPr>
          <w:noProof/>
        </w:rPr>
      </w:pPr>
      <w:r w:rsidRPr="00DD3B07">
        <w:rPr>
          <w:noProof/>
        </w:rPr>
        <w:t xml:space="preserve">[27] Schaeffer, S.W., Bhutkar, A., McAllister, B.F., Matsuda, M., Matzkin, L.M., O'Grady, P.M., Rohde, C., Valente, V.L., Aguadé, M. &amp; Anderson, W.W. 2008 Polytene chromosomal maps of 11 Drosophila species: the order of genomic scaffolds inferred from genetic and physical maps. </w:t>
      </w:r>
      <w:r w:rsidRPr="00DD3B07">
        <w:rPr>
          <w:i/>
          <w:noProof/>
        </w:rPr>
        <w:t>Genetics</w:t>
      </w:r>
      <w:r w:rsidRPr="00DD3B07">
        <w:rPr>
          <w:noProof/>
        </w:rPr>
        <w:t xml:space="preserve"> </w:t>
      </w:r>
      <w:r w:rsidRPr="00DD3B07">
        <w:rPr>
          <w:b/>
          <w:noProof/>
        </w:rPr>
        <w:t>179</w:t>
      </w:r>
      <w:r w:rsidRPr="00DD3B07">
        <w:rPr>
          <w:noProof/>
        </w:rPr>
        <w:t>, 1601-1655.</w:t>
      </w:r>
    </w:p>
    <w:p w14:paraId="00EFFA95" w14:textId="77777777" w:rsidR="00DD3B07" w:rsidRPr="00DD3B07" w:rsidRDefault="00DD3B07" w:rsidP="00DD3B07">
      <w:pPr>
        <w:pStyle w:val="EndNoteBibliography"/>
        <w:spacing w:after="0"/>
        <w:rPr>
          <w:noProof/>
        </w:rPr>
      </w:pPr>
      <w:r w:rsidRPr="00DD3B07">
        <w:rPr>
          <w:noProof/>
        </w:rPr>
        <w:t xml:space="preserve">[28] Bachtrog, D. &amp; Charlesworth, B. 2002 Reduced adaptation of a non-recombining neo-Y chromosome. </w:t>
      </w:r>
      <w:r w:rsidRPr="00DD3B07">
        <w:rPr>
          <w:i/>
          <w:noProof/>
        </w:rPr>
        <w:t>Nature</w:t>
      </w:r>
      <w:r w:rsidRPr="00DD3B07">
        <w:rPr>
          <w:noProof/>
        </w:rPr>
        <w:t xml:space="preserve"> </w:t>
      </w:r>
      <w:r w:rsidRPr="00DD3B07">
        <w:rPr>
          <w:b/>
          <w:noProof/>
        </w:rPr>
        <w:t>416</w:t>
      </w:r>
      <w:r w:rsidRPr="00DD3B07">
        <w:rPr>
          <w:noProof/>
        </w:rPr>
        <w:t>, 323-326.</w:t>
      </w:r>
    </w:p>
    <w:p w14:paraId="48A9E596" w14:textId="77777777" w:rsidR="00DD3B07" w:rsidRPr="00DD3B07" w:rsidRDefault="00DD3B07" w:rsidP="00DD3B07">
      <w:pPr>
        <w:pStyle w:val="EndNoteBibliography"/>
        <w:rPr>
          <w:noProof/>
        </w:rPr>
      </w:pPr>
      <w:r w:rsidRPr="00DD3B07">
        <w:rPr>
          <w:noProof/>
        </w:rPr>
        <w:t xml:space="preserve">[29] Adams, M.D., Celniker, S.E., Holt, R.A., Evans, C.A., Gocayne, J.D., Amanatides, P.G., Scherer, S.E., Li, P.W., Hoskins, R.A. &amp; Galle, R.F. 2000 The genome sequence of Drosophila melanogaster. </w:t>
      </w:r>
      <w:r w:rsidRPr="00DD3B07">
        <w:rPr>
          <w:i/>
          <w:noProof/>
        </w:rPr>
        <w:t>Science</w:t>
      </w:r>
      <w:r w:rsidRPr="00DD3B07">
        <w:rPr>
          <w:noProof/>
        </w:rPr>
        <w:t xml:space="preserve"> </w:t>
      </w:r>
      <w:r w:rsidRPr="00DD3B07">
        <w:rPr>
          <w:b/>
          <w:noProof/>
        </w:rPr>
        <w:t>287</w:t>
      </w:r>
      <w:r w:rsidRPr="00DD3B07">
        <w:rPr>
          <w:noProof/>
        </w:rPr>
        <w:t>, 2185-2195.</w:t>
      </w:r>
    </w:p>
    <w:p w14:paraId="5BEAC405" w14:textId="16EACC3C" w:rsidR="00706B8D" w:rsidRPr="00882382" w:rsidRDefault="00D27353" w:rsidP="008373AA">
      <w:pPr>
        <w:pStyle w:val="Bibliography"/>
        <w:spacing w:after="0"/>
        <w:rPr>
          <w:rFonts w:asciiTheme="majorHAnsi" w:hAnsiTheme="majorHAnsi" w:cstheme="majorHAnsi"/>
          <w:sz w:val="22"/>
          <w:szCs w:val="22"/>
        </w:rPr>
      </w:pPr>
      <w:r w:rsidRPr="00882382">
        <w:rPr>
          <w:rFonts w:asciiTheme="majorHAnsi" w:hAnsiTheme="majorHAnsi" w:cstheme="majorHAnsi"/>
          <w:sz w:val="22"/>
          <w:szCs w:val="22"/>
        </w:rPr>
        <w:fldChar w:fldCharType="end"/>
      </w:r>
    </w:p>
    <w:sectPr w:rsidR="00706B8D" w:rsidRPr="00882382"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C96DB" w14:textId="77777777" w:rsidR="00BE2D80" w:rsidRDefault="00BE2D80">
      <w:r>
        <w:separator/>
      </w:r>
    </w:p>
  </w:endnote>
  <w:endnote w:type="continuationSeparator" w:id="0">
    <w:p w14:paraId="66026652" w14:textId="77777777" w:rsidR="00BE2D80" w:rsidRDefault="00BE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655E8" w14:textId="77777777" w:rsidR="00BE2D80" w:rsidRDefault="00BE2D80">
      <w:r>
        <w:separator/>
      </w:r>
    </w:p>
  </w:footnote>
  <w:footnote w:type="continuationSeparator" w:id="0">
    <w:p w14:paraId="067F93AC" w14:textId="77777777" w:rsidR="00BE2D80" w:rsidRDefault="00BE2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90D07"/>
    <w:rsid w:val="00011C8B"/>
    <w:rsid w:val="00034030"/>
    <w:rsid w:val="0004037A"/>
    <w:rsid w:val="00056B55"/>
    <w:rsid w:val="000A681F"/>
    <w:rsid w:val="000B21A0"/>
    <w:rsid w:val="000C558A"/>
    <w:rsid w:val="00101203"/>
    <w:rsid w:val="00111698"/>
    <w:rsid w:val="00140DC4"/>
    <w:rsid w:val="001672ED"/>
    <w:rsid w:val="00176330"/>
    <w:rsid w:val="001A61E2"/>
    <w:rsid w:val="001E5317"/>
    <w:rsid w:val="00220641"/>
    <w:rsid w:val="00220EBE"/>
    <w:rsid w:val="002353A1"/>
    <w:rsid w:val="002A6E69"/>
    <w:rsid w:val="002C5399"/>
    <w:rsid w:val="002C607A"/>
    <w:rsid w:val="00311752"/>
    <w:rsid w:val="0036197B"/>
    <w:rsid w:val="003B0CFC"/>
    <w:rsid w:val="003B6582"/>
    <w:rsid w:val="003D1434"/>
    <w:rsid w:val="003D426D"/>
    <w:rsid w:val="003D57F1"/>
    <w:rsid w:val="003F1441"/>
    <w:rsid w:val="0041145A"/>
    <w:rsid w:val="0044606A"/>
    <w:rsid w:val="0046358F"/>
    <w:rsid w:val="00472ADB"/>
    <w:rsid w:val="00474794"/>
    <w:rsid w:val="00475448"/>
    <w:rsid w:val="00496C5F"/>
    <w:rsid w:val="004E27DE"/>
    <w:rsid w:val="004E29B3"/>
    <w:rsid w:val="004E7347"/>
    <w:rsid w:val="005077A7"/>
    <w:rsid w:val="00541DAD"/>
    <w:rsid w:val="00565C9B"/>
    <w:rsid w:val="0056680E"/>
    <w:rsid w:val="00581895"/>
    <w:rsid w:val="00590D07"/>
    <w:rsid w:val="005C67F1"/>
    <w:rsid w:val="005D58C5"/>
    <w:rsid w:val="005E11FD"/>
    <w:rsid w:val="00614AD1"/>
    <w:rsid w:val="006630C3"/>
    <w:rsid w:val="006E11B2"/>
    <w:rsid w:val="006E2252"/>
    <w:rsid w:val="006E7910"/>
    <w:rsid w:val="006F59E3"/>
    <w:rsid w:val="00706B8D"/>
    <w:rsid w:val="007164EC"/>
    <w:rsid w:val="0072173C"/>
    <w:rsid w:val="00726F96"/>
    <w:rsid w:val="00744FA5"/>
    <w:rsid w:val="00784D58"/>
    <w:rsid w:val="007A09C5"/>
    <w:rsid w:val="007A1E1E"/>
    <w:rsid w:val="007C3D11"/>
    <w:rsid w:val="007E14CF"/>
    <w:rsid w:val="007E6D7D"/>
    <w:rsid w:val="007F3793"/>
    <w:rsid w:val="007F5453"/>
    <w:rsid w:val="0082125C"/>
    <w:rsid w:val="00821A59"/>
    <w:rsid w:val="008373AA"/>
    <w:rsid w:val="008401DF"/>
    <w:rsid w:val="0085725A"/>
    <w:rsid w:val="00873223"/>
    <w:rsid w:val="00882382"/>
    <w:rsid w:val="00883235"/>
    <w:rsid w:val="00890D45"/>
    <w:rsid w:val="008B52EC"/>
    <w:rsid w:val="008B6C25"/>
    <w:rsid w:val="008C3CEE"/>
    <w:rsid w:val="008D480D"/>
    <w:rsid w:val="008D5A27"/>
    <w:rsid w:val="008D6863"/>
    <w:rsid w:val="008F278A"/>
    <w:rsid w:val="008F5036"/>
    <w:rsid w:val="0090379F"/>
    <w:rsid w:val="00906DB2"/>
    <w:rsid w:val="00911CF7"/>
    <w:rsid w:val="00916B6E"/>
    <w:rsid w:val="00953660"/>
    <w:rsid w:val="00976303"/>
    <w:rsid w:val="00980D89"/>
    <w:rsid w:val="00993CAF"/>
    <w:rsid w:val="009A0ADA"/>
    <w:rsid w:val="009C7866"/>
    <w:rsid w:val="00A0184E"/>
    <w:rsid w:val="00A24420"/>
    <w:rsid w:val="00A27A87"/>
    <w:rsid w:val="00A45B76"/>
    <w:rsid w:val="00A4713B"/>
    <w:rsid w:val="00A47346"/>
    <w:rsid w:val="00A73DA1"/>
    <w:rsid w:val="00A80869"/>
    <w:rsid w:val="00A82603"/>
    <w:rsid w:val="00AA0BA7"/>
    <w:rsid w:val="00AC2144"/>
    <w:rsid w:val="00AC74C9"/>
    <w:rsid w:val="00AD0B04"/>
    <w:rsid w:val="00AD28C2"/>
    <w:rsid w:val="00AD66B8"/>
    <w:rsid w:val="00B238B2"/>
    <w:rsid w:val="00B26994"/>
    <w:rsid w:val="00B5023B"/>
    <w:rsid w:val="00B6403B"/>
    <w:rsid w:val="00B6791F"/>
    <w:rsid w:val="00B86B75"/>
    <w:rsid w:val="00BB407F"/>
    <w:rsid w:val="00BC48D5"/>
    <w:rsid w:val="00BD676E"/>
    <w:rsid w:val="00BE0965"/>
    <w:rsid w:val="00BE2D80"/>
    <w:rsid w:val="00BF1640"/>
    <w:rsid w:val="00BF2967"/>
    <w:rsid w:val="00BF3721"/>
    <w:rsid w:val="00C0664E"/>
    <w:rsid w:val="00C33F95"/>
    <w:rsid w:val="00C36279"/>
    <w:rsid w:val="00C44B3D"/>
    <w:rsid w:val="00C714F2"/>
    <w:rsid w:val="00CB66AF"/>
    <w:rsid w:val="00CD661C"/>
    <w:rsid w:val="00D05E15"/>
    <w:rsid w:val="00D2286F"/>
    <w:rsid w:val="00D27353"/>
    <w:rsid w:val="00D31201"/>
    <w:rsid w:val="00D4125A"/>
    <w:rsid w:val="00D463D4"/>
    <w:rsid w:val="00D64ADE"/>
    <w:rsid w:val="00D6536C"/>
    <w:rsid w:val="00D83725"/>
    <w:rsid w:val="00D90BDC"/>
    <w:rsid w:val="00D9276D"/>
    <w:rsid w:val="00DB0318"/>
    <w:rsid w:val="00DD3B07"/>
    <w:rsid w:val="00DF4715"/>
    <w:rsid w:val="00DF6852"/>
    <w:rsid w:val="00DF7EFC"/>
    <w:rsid w:val="00E01790"/>
    <w:rsid w:val="00E030DB"/>
    <w:rsid w:val="00E10E5A"/>
    <w:rsid w:val="00E12F90"/>
    <w:rsid w:val="00E261CC"/>
    <w:rsid w:val="00E315A3"/>
    <w:rsid w:val="00E4091B"/>
    <w:rsid w:val="00E503D1"/>
    <w:rsid w:val="00E602F5"/>
    <w:rsid w:val="00E61DD0"/>
    <w:rsid w:val="00E74B11"/>
    <w:rsid w:val="00E75D27"/>
    <w:rsid w:val="00E76D33"/>
    <w:rsid w:val="00E948CD"/>
    <w:rsid w:val="00EA5196"/>
    <w:rsid w:val="00ED3434"/>
    <w:rsid w:val="00EE0969"/>
    <w:rsid w:val="00F40CCF"/>
    <w:rsid w:val="00F563CA"/>
    <w:rsid w:val="00F759CF"/>
    <w:rsid w:val="00F966BA"/>
    <w:rsid w:val="00FB376C"/>
    <w:rsid w:val="00FC369A"/>
    <w:rsid w:val="00FE3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E15"/>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rPr>
      <w:rFonts w:ascii="Segoe UI" w:eastAsiaTheme="minorHAns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jc w:val="center"/>
    </w:pPr>
    <w:rPr>
      <w:rFonts w:ascii="Cambria" w:eastAsiaTheme="minorHAnsi" w:hAnsi="Cambria" w:cstheme="minorBidi"/>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pPr>
      <w:spacing w:after="200"/>
    </w:pPr>
    <w:rPr>
      <w:rFonts w:ascii="Cambria" w:eastAsiaTheme="minorHAnsi" w:hAnsi="Cambria" w:cstheme="minorBidi"/>
    </w:rPr>
  </w:style>
  <w:style w:type="character" w:customStyle="1" w:styleId="EndNoteBibliographyChar">
    <w:name w:val="EndNote Bibliography Char"/>
    <w:basedOn w:val="FirstParagraphChar"/>
    <w:link w:val="EndNoteBibliography"/>
    <w:rsid w:val="00D27353"/>
    <w:rPr>
      <w:rFonts w:ascii="Cambria" w:hAnsi="Cambria"/>
    </w:rPr>
  </w:style>
  <w:style w:type="character" w:styleId="UnresolvedMention">
    <w:name w:val="Unresolved Mention"/>
    <w:basedOn w:val="DefaultParagraphFont"/>
    <w:uiPriority w:val="99"/>
    <w:semiHidden/>
    <w:unhideWhenUsed/>
    <w:rsid w:val="0050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7395">
      <w:bodyDiv w:val="1"/>
      <w:marLeft w:val="0"/>
      <w:marRight w:val="0"/>
      <w:marTop w:val="0"/>
      <w:marBottom w:val="0"/>
      <w:divBdr>
        <w:top w:val="none" w:sz="0" w:space="0" w:color="auto"/>
        <w:left w:val="none" w:sz="0" w:space="0" w:color="auto"/>
        <w:bottom w:val="none" w:sz="0" w:space="0" w:color="auto"/>
        <w:right w:val="none" w:sz="0" w:space="0" w:color="auto"/>
      </w:divBdr>
    </w:div>
    <w:div w:id="793446429">
      <w:bodyDiv w:val="1"/>
      <w:marLeft w:val="0"/>
      <w:marRight w:val="0"/>
      <w:marTop w:val="0"/>
      <w:marBottom w:val="0"/>
      <w:divBdr>
        <w:top w:val="none" w:sz="0" w:space="0" w:color="auto"/>
        <w:left w:val="none" w:sz="0" w:space="0" w:color="auto"/>
        <w:bottom w:val="none" w:sz="0" w:space="0" w:color="auto"/>
        <w:right w:val="none" w:sz="0" w:space="0" w:color="auto"/>
      </w:divBdr>
    </w:div>
    <w:div w:id="883449428">
      <w:bodyDiv w:val="1"/>
      <w:marLeft w:val="0"/>
      <w:marRight w:val="0"/>
      <w:marTop w:val="0"/>
      <w:marBottom w:val="0"/>
      <w:divBdr>
        <w:top w:val="none" w:sz="0" w:space="0" w:color="auto"/>
        <w:left w:val="none" w:sz="0" w:space="0" w:color="auto"/>
        <w:bottom w:val="none" w:sz="0" w:space="0" w:color="auto"/>
        <w:right w:val="none" w:sz="0" w:space="0" w:color="auto"/>
      </w:divBdr>
    </w:div>
    <w:div w:id="944458123">
      <w:bodyDiv w:val="1"/>
      <w:marLeft w:val="0"/>
      <w:marRight w:val="0"/>
      <w:marTop w:val="0"/>
      <w:marBottom w:val="0"/>
      <w:divBdr>
        <w:top w:val="none" w:sz="0" w:space="0" w:color="auto"/>
        <w:left w:val="none" w:sz="0" w:space="0" w:color="auto"/>
        <w:bottom w:val="none" w:sz="0" w:space="0" w:color="auto"/>
        <w:right w:val="none" w:sz="0" w:space="0" w:color="auto"/>
      </w:divBdr>
    </w:div>
    <w:div w:id="949820071">
      <w:bodyDiv w:val="1"/>
      <w:marLeft w:val="0"/>
      <w:marRight w:val="0"/>
      <w:marTop w:val="0"/>
      <w:marBottom w:val="0"/>
      <w:divBdr>
        <w:top w:val="none" w:sz="0" w:space="0" w:color="auto"/>
        <w:left w:val="none" w:sz="0" w:space="0" w:color="auto"/>
        <w:bottom w:val="none" w:sz="0" w:space="0" w:color="auto"/>
        <w:right w:val="none" w:sz="0" w:space="0" w:color="auto"/>
      </w:divBdr>
    </w:div>
    <w:div w:id="1365402299">
      <w:bodyDiv w:val="1"/>
      <w:marLeft w:val="0"/>
      <w:marRight w:val="0"/>
      <w:marTop w:val="0"/>
      <w:marBottom w:val="0"/>
      <w:divBdr>
        <w:top w:val="none" w:sz="0" w:space="0" w:color="auto"/>
        <w:left w:val="none" w:sz="0" w:space="0" w:color="auto"/>
        <w:bottom w:val="none" w:sz="0" w:space="0" w:color="auto"/>
        <w:right w:val="none" w:sz="0" w:space="0" w:color="auto"/>
      </w:divBdr>
    </w:div>
    <w:div w:id="186400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leoguy/evob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Blackmon</dc:creator>
  <cp:keywords/>
  <cp:lastModifiedBy>Heath Blackmon</cp:lastModifiedBy>
  <cp:revision>3</cp:revision>
  <dcterms:created xsi:type="dcterms:W3CDTF">2020-10-22T14:41:00Z</dcterms:created>
  <dcterms:modified xsi:type="dcterms:W3CDTF">2020-10-22T14:44:00Z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