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96F23" w14:textId="0256F16A"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1</w:t>
      </w:r>
      <w:r w:rsidRPr="00F322FA">
        <w:rPr>
          <w:rFonts w:ascii="Arial" w:eastAsia="Times New Roman" w:hAnsi="Arial" w:cs="Arial"/>
          <w:b/>
          <w:bCs/>
          <w:color w:val="222222"/>
        </w:rPr>
        <w:br/>
      </w:r>
      <w:r w:rsidRPr="00F322FA">
        <w:rPr>
          <w:rFonts w:ascii="Arial" w:eastAsia="Times New Roman" w:hAnsi="Arial" w:cs="Arial"/>
          <w:color w:val="222222"/>
        </w:rPr>
        <w:br/>
      </w:r>
      <w:r>
        <w:rPr>
          <w:rFonts w:ascii="Arial" w:eastAsia="Times New Roman" w:hAnsi="Arial" w:cs="Arial"/>
          <w:color w:val="222222"/>
          <w:shd w:val="clear" w:color="auto" w:fill="FFFFFF"/>
        </w:rPr>
        <w:t>I</w:t>
      </w:r>
      <w:r w:rsidRPr="00F322FA">
        <w:rPr>
          <w:rFonts w:ascii="Arial" w:eastAsia="Times New Roman" w:hAnsi="Arial" w:cs="Arial"/>
          <w:color w:val="222222"/>
          <w:shd w:val="clear" w:color="auto" w:fill="FFFFFF"/>
        </w:rPr>
        <w:t>t was not clear HOW this could “test the long-standing hypothesis that SA-fusions are selectively favored for their ability to resolve sexual antagonism”.  The main problem of this approach is to use the formulas in “real life” since SA-fusions are much easier to detect than AA-fusions, therefore, these last ones can be underestimated. Besides, many sex chromosomes are still homomorphic and therefore such a fusion that could look like an AA-fusion could be, in fact, an SA-fusion. Especially among fishes, my main area of expertise, an enormous number of examples can be found of multiple fusions (AA, followed by SA) and sex-turnovers, with translocations turning Autosomes into neo-sex chromosomes among populations of the same species. All the abovementioned scenarios turn any attempt of modeling these into a complicated and non-accurate process.  </w:t>
      </w:r>
    </w:p>
    <w:p w14:paraId="5C7824DB" w14:textId="082ACBFE" w:rsidR="00F322FA" w:rsidRDefault="00F322FA" w:rsidP="00F322FA">
      <w:pPr>
        <w:rPr>
          <w:rFonts w:ascii="Arial" w:eastAsia="Times New Roman" w:hAnsi="Arial" w:cs="Arial"/>
          <w:color w:val="222222"/>
          <w:shd w:val="clear" w:color="auto" w:fill="FFFFFF"/>
        </w:rPr>
      </w:pPr>
    </w:p>
    <w:p w14:paraId="6CE07F00" w14:textId="68E2ED40" w:rsidR="00F322FA" w:rsidRPr="00F322FA" w:rsidRDefault="00F322FA" w:rsidP="00F322FA">
      <w:pPr>
        <w:rPr>
          <w:rFonts w:ascii="Arial" w:eastAsia="Times New Roman" w:hAnsi="Arial" w:cs="Arial"/>
          <w:color w:val="C00000"/>
          <w:shd w:val="clear" w:color="auto" w:fill="FFFFFF"/>
        </w:rPr>
      </w:pPr>
      <w:r w:rsidRPr="00F322FA">
        <w:rPr>
          <w:rFonts w:ascii="Arial" w:eastAsia="Times New Roman" w:hAnsi="Arial" w:cs="Arial"/>
          <w:color w:val="C00000"/>
          <w:shd w:val="clear" w:color="auto" w:fill="FFFFFF"/>
        </w:rPr>
        <w:t>We appreciate the hesitancy expressed by the reviewer we have provided an additional empirical application of our approach to illustrates its utility. More broadly we have also addressed the potential concern that the reviewer had with regard to the likelihood of missing an AA fusion. We agree that if comparing two distantly related species simply by chromosome number this would be a cause of great concern. However, the advent of probabilistic models of chromosome evolution allow us to infer a rate of fusions that can accommodate many unobserved events and simulation testing has shown that these estimates align well with simulated datasets where the true history of fusions and fissions is known. CITES</w:t>
      </w:r>
    </w:p>
    <w:p w14:paraId="56224717" w14:textId="77777777" w:rsidR="00F322FA" w:rsidRDefault="00F322FA" w:rsidP="00F322FA">
      <w:pPr>
        <w:rPr>
          <w:rFonts w:ascii="Arial" w:eastAsia="Times New Roman" w:hAnsi="Arial" w:cs="Arial"/>
          <w:color w:val="222222"/>
          <w:shd w:val="clear" w:color="auto" w:fill="FFFFFF"/>
        </w:rPr>
      </w:pPr>
    </w:p>
    <w:p w14:paraId="4587B5D1" w14:textId="77777777" w:rsidR="00F322FA" w:rsidRDefault="00F322FA" w:rsidP="00F322FA">
      <w:pPr>
        <w:rPr>
          <w:rFonts w:ascii="Arial" w:eastAsia="Times New Roman" w:hAnsi="Arial" w:cs="Arial"/>
          <w:color w:val="222222"/>
          <w:shd w:val="clear" w:color="auto" w:fill="FFFFFF"/>
        </w:rPr>
      </w:pPr>
    </w:p>
    <w:p w14:paraId="7F476D53" w14:textId="77777777" w:rsidR="00F322FA" w:rsidRDefault="00F322FA" w:rsidP="00F322FA">
      <w:pPr>
        <w:rPr>
          <w:rFonts w:ascii="Arial" w:eastAsia="Times New Roman" w:hAnsi="Arial" w:cs="Arial"/>
          <w:color w:val="222222"/>
        </w:rPr>
      </w:pPr>
      <w:r w:rsidRPr="00F322FA">
        <w:rPr>
          <w:rFonts w:ascii="Arial" w:eastAsia="Times New Roman" w:hAnsi="Arial" w:cs="Arial"/>
          <w:color w:val="222222"/>
          <w:shd w:val="clear" w:color="auto" w:fill="FFFFFF"/>
        </w:rPr>
        <w:t>Small note: Page 7: First paragraph: Some Mazama species also posses multiple X1X2Y sex chromosomes (Aquino, C. I.; Abril, V. V.; Duarte, J. M B. Meiotic pairing of B chromosomes, multiple sexual systems, and Robertsonian fusion in the red brocket deer Mazama americana (Mammalia, Cervidae). Genetics and Molecular Research, v. 12, n. 3, p. 3566-3574, 2013)</w:t>
      </w:r>
      <w:r w:rsidRPr="00F322FA">
        <w:rPr>
          <w:rFonts w:ascii="Arial" w:eastAsia="Times New Roman" w:hAnsi="Arial" w:cs="Arial"/>
          <w:color w:val="222222"/>
        </w:rPr>
        <w:br/>
      </w:r>
    </w:p>
    <w:p w14:paraId="347ABCC7" w14:textId="77777777" w:rsidR="00F322FA" w:rsidRDefault="00F322FA" w:rsidP="00F322FA">
      <w:pPr>
        <w:rPr>
          <w:rFonts w:ascii="Arial" w:eastAsia="Times New Roman" w:hAnsi="Arial" w:cs="Arial"/>
          <w:color w:val="222222"/>
        </w:rPr>
      </w:pPr>
    </w:p>
    <w:p w14:paraId="64D97B4C" w14:textId="7C5B8E42" w:rsidR="00F322FA" w:rsidRPr="00F322FA" w:rsidRDefault="00F322FA" w:rsidP="00F322FA">
      <w:pPr>
        <w:rPr>
          <w:rFonts w:ascii="Arial" w:eastAsia="Times New Roman" w:hAnsi="Arial" w:cs="Arial"/>
          <w:color w:val="C00000"/>
        </w:rPr>
      </w:pPr>
      <w:r w:rsidRPr="00F322FA">
        <w:rPr>
          <w:rFonts w:ascii="Arial" w:eastAsia="Times New Roman" w:hAnsi="Arial" w:cs="Arial"/>
          <w:color w:val="C00000"/>
        </w:rPr>
        <w:t>We have added citation to this article</w:t>
      </w:r>
    </w:p>
    <w:p w14:paraId="00C2E769" w14:textId="77777777" w:rsidR="00F322FA"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2</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On the one hand, the calculations are exactly what one would do naturally as a side calculation and so do not represent a substantive advance. On the other hand, the result will surprise people: sex-autosome fusions are expected to occur under the null hypothesis at least 25% of the time until the diploid number of chromosomes rises about 16. This deserves highlighting in the abstract.</w:t>
      </w:r>
    </w:p>
    <w:p w14:paraId="044E8E63" w14:textId="77777777" w:rsidR="00F322FA" w:rsidRDefault="00F322FA" w:rsidP="00F322FA">
      <w:pPr>
        <w:rPr>
          <w:rFonts w:ascii="Arial" w:eastAsia="Times New Roman" w:hAnsi="Arial" w:cs="Arial"/>
          <w:color w:val="222222"/>
          <w:shd w:val="clear" w:color="auto" w:fill="FFFFFF"/>
        </w:rPr>
      </w:pPr>
    </w:p>
    <w:p w14:paraId="5B8AD064" w14:textId="34CDF910" w:rsidR="00F322FA" w:rsidRDefault="00F64A35" w:rsidP="00F322FA">
      <w:pPr>
        <w:rPr>
          <w:rFonts w:ascii="Arial" w:eastAsia="Times New Roman" w:hAnsi="Arial" w:cs="Arial"/>
          <w:color w:val="222222"/>
        </w:rPr>
      </w:pPr>
      <w:r>
        <w:rPr>
          <w:rFonts w:ascii="Arial" w:eastAsia="Times New Roman" w:hAnsi="Arial" w:cs="Arial"/>
          <w:color w:val="C00000"/>
          <w:shd w:val="clear" w:color="auto" w:fill="FFFFFF"/>
        </w:rPr>
        <w:t xml:space="preserve">           </w:t>
      </w:r>
      <w:r w:rsidR="00F322FA" w:rsidRPr="00F322FA">
        <w:rPr>
          <w:rFonts w:ascii="Arial" w:eastAsia="Times New Roman" w:hAnsi="Arial" w:cs="Arial"/>
          <w:color w:val="C00000"/>
          <w:shd w:val="clear" w:color="auto" w:fill="FFFFFF"/>
        </w:rPr>
        <w:t>We have highlighted this in our abstract</w:t>
      </w:r>
      <w:ins w:id="0" w:author="Nathan" w:date="2020-07-21T16:08:00Z">
        <w:r w:rsidR="00191559">
          <w:rPr>
            <w:rFonts w:ascii="Arial" w:eastAsia="Times New Roman" w:hAnsi="Arial" w:cs="Arial"/>
            <w:color w:val="C00000"/>
            <w:shd w:val="clear" w:color="auto" w:fill="FFFFFF"/>
          </w:rPr>
          <w:t xml:space="preserve"> lines 14-17</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My recommendation would be to add more meat to the bones of this paper by analyzing a data set along the lines suggested in Figure 2 (Drosophila?). The authors do reanalyze the case of the jumping spiders, but that’s a simple one given that the autosome counts remain 26 for the transitions examined.  Having two case studies, not just this one, would balance the paper and would be useful to mention in the abstract to motivate the reader. Without this motivation, I don't think the paper is strong enough.</w:t>
      </w:r>
      <w:r w:rsidR="00F322FA" w:rsidRPr="00F322FA">
        <w:rPr>
          <w:rFonts w:ascii="Arial" w:eastAsia="Times New Roman" w:hAnsi="Arial" w:cs="Arial"/>
          <w:color w:val="222222"/>
        </w:rPr>
        <w:br/>
      </w:r>
    </w:p>
    <w:p w14:paraId="25A041D5" w14:textId="0EC509A5" w:rsidR="00F322FA" w:rsidRDefault="00F322FA" w:rsidP="00F322FA">
      <w:pPr>
        <w:rPr>
          <w:ins w:id="1" w:author="Anderson, Nathan Wallace" w:date="2020-07-23T10:01:00Z"/>
          <w:rFonts w:ascii="Arial" w:eastAsia="Times New Roman" w:hAnsi="Arial" w:cs="Arial"/>
          <w:color w:val="C00000"/>
        </w:rPr>
      </w:pPr>
      <w:r w:rsidRPr="00F322FA">
        <w:rPr>
          <w:rFonts w:ascii="Arial" w:eastAsia="Times New Roman" w:hAnsi="Arial" w:cs="Arial"/>
          <w:color w:val="C00000"/>
        </w:rPr>
        <w:t>We appreciate this suggestion and have added an anlaysis of XXXX species of drosophila….</w:t>
      </w:r>
    </w:p>
    <w:p w14:paraId="380FC719" w14:textId="5055E0D9" w:rsidR="007C716C" w:rsidRDefault="007C716C" w:rsidP="00F322FA">
      <w:pPr>
        <w:rPr>
          <w:ins w:id="2" w:author="Anderson, Nathan Wallace" w:date="2020-07-23T10:01:00Z"/>
          <w:rFonts w:ascii="Arial" w:eastAsia="Times New Roman" w:hAnsi="Arial" w:cs="Arial"/>
          <w:color w:val="C00000"/>
        </w:rPr>
      </w:pPr>
    </w:p>
    <w:p w14:paraId="099FCBB6" w14:textId="666BAC1C" w:rsidR="007C716C" w:rsidRPr="00F322FA" w:rsidRDefault="007C716C" w:rsidP="00F322FA">
      <w:pPr>
        <w:rPr>
          <w:rFonts w:ascii="Arial" w:eastAsia="Times New Roman" w:hAnsi="Arial" w:cs="Arial"/>
          <w:color w:val="C00000"/>
        </w:rPr>
      </w:pPr>
      <w:ins w:id="3" w:author="Anderson, Nathan Wallace" w:date="2020-07-23T10:01:00Z">
        <w:r>
          <w:rPr>
            <w:rFonts w:ascii="Arial" w:eastAsia="Times New Roman" w:hAnsi="Arial" w:cs="Arial"/>
            <w:color w:val="C00000"/>
          </w:rPr>
          <w:t>Mentioned in abstract line 17-18</w:t>
        </w:r>
      </w:ins>
    </w:p>
    <w:p w14:paraId="76E8ACB9" w14:textId="77777777" w:rsidR="00F322FA" w:rsidRDefault="00F322FA" w:rsidP="00F322FA">
      <w:pPr>
        <w:rPr>
          <w:rFonts w:ascii="Arial" w:eastAsia="Times New Roman" w:hAnsi="Arial" w:cs="Arial"/>
          <w:color w:val="222222"/>
        </w:rPr>
      </w:pPr>
    </w:p>
    <w:p w14:paraId="35F11CBA" w14:textId="77777777" w:rsidR="007C716C" w:rsidRDefault="00F322FA" w:rsidP="00F322FA">
      <w:pPr>
        <w:rPr>
          <w:ins w:id="4" w:author="Anderson, Nathan Wallace" w:date="2020-07-23T10:02:00Z"/>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Other major suggestions: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XY and XO sections are really such straightforward calculations that these two sections should be merged.</w:t>
      </w:r>
    </w:p>
    <w:p w14:paraId="427014CD" w14:textId="77777777" w:rsidR="007C716C" w:rsidRDefault="007C716C" w:rsidP="00F322FA">
      <w:pPr>
        <w:rPr>
          <w:ins w:id="5" w:author="Anderson, Nathan Wallace" w:date="2020-07-23T10:02:00Z"/>
          <w:rFonts w:ascii="Arial" w:eastAsia="Times New Roman" w:hAnsi="Arial" w:cs="Arial"/>
          <w:color w:val="222222"/>
          <w:shd w:val="clear" w:color="auto" w:fill="FFFFFF"/>
        </w:rPr>
      </w:pPr>
    </w:p>
    <w:p w14:paraId="1815A340" w14:textId="2BAE69D7" w:rsidR="00F322FA" w:rsidRDefault="007C716C" w:rsidP="00F322FA">
      <w:pPr>
        <w:rPr>
          <w:rFonts w:ascii="Arial" w:eastAsia="Times New Roman" w:hAnsi="Arial" w:cs="Arial"/>
          <w:color w:val="222222"/>
          <w:shd w:val="clear" w:color="auto" w:fill="FFFFFF"/>
        </w:rPr>
      </w:pPr>
      <w:ins w:id="6" w:author="Anderson, Nathan Wallace" w:date="2020-07-23T10:02:00Z">
        <w:r>
          <w:rPr>
            <w:rFonts w:ascii="Arial" w:eastAsia="Times New Roman" w:hAnsi="Arial" w:cs="Arial"/>
            <w:color w:val="222222"/>
            <w:shd w:val="clear" w:color="auto" w:fill="FFFFFF"/>
          </w:rPr>
          <w:t>This section has been rewritten.</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The authors note after equation (10) that their calculations apply to multi-XY systems, but that isn’t true.  They only apply to multi-X Y or X multi-Y systems, not to multi-X multi-Y systems.  Although the latter are rare (noted in the discussion), the calculation is not that much more complicated and should be given.</w:t>
      </w:r>
    </w:p>
    <w:p w14:paraId="443D83F4" w14:textId="77777777" w:rsidR="00F322FA" w:rsidRDefault="00F322FA" w:rsidP="00F322FA">
      <w:pPr>
        <w:rPr>
          <w:rFonts w:ascii="Arial" w:eastAsia="Times New Roman" w:hAnsi="Arial" w:cs="Arial"/>
          <w:color w:val="222222"/>
          <w:shd w:val="clear" w:color="auto" w:fill="FFFFFF"/>
        </w:rPr>
      </w:pPr>
    </w:p>
    <w:p w14:paraId="0C05868B" w14:textId="111364AC" w:rsidR="00F322FA" w:rsidRDefault="00F322FA" w:rsidP="00F322FA">
      <w:pPr>
        <w:rPr>
          <w:rFonts w:ascii="Arial" w:eastAsia="Times New Roman" w:hAnsi="Arial" w:cs="Arial"/>
          <w:color w:val="222222"/>
          <w:shd w:val="clear" w:color="auto" w:fill="FFFFFF"/>
        </w:rPr>
      </w:pPr>
      <w:r w:rsidRPr="005C2963">
        <w:rPr>
          <w:rFonts w:ascii="Arial" w:eastAsia="Times New Roman" w:hAnsi="Arial" w:cs="Arial"/>
          <w:color w:val="222222"/>
          <w:highlight w:val="yellow"/>
          <w:shd w:val="clear" w:color="auto" w:fill="FFFFFF"/>
        </w:rPr>
        <w:t xml:space="preserve">NATHAN: check a couple of corner cases and see what happens for XXXyy and Xyyy </w:t>
      </w:r>
      <w:r w:rsidRPr="00B56AAD">
        <w:rPr>
          <w:rFonts w:ascii="Arial" w:eastAsia="Times New Roman" w:hAnsi="Arial" w:cs="Arial"/>
          <w:color w:val="222222"/>
          <w:highlight w:val="yellow"/>
          <w:shd w:val="clear" w:color="auto" w:fill="FFFFFF"/>
        </w:rPr>
        <w:t>system</w:t>
      </w:r>
      <w:r w:rsidR="00B56AAD" w:rsidRPr="00B56AAD">
        <w:rPr>
          <w:rFonts w:ascii="Arial" w:eastAsia="Times New Roman" w:hAnsi="Arial" w:cs="Arial"/>
          <w:color w:val="222222"/>
          <w:highlight w:val="yellow"/>
          <w:shd w:val="clear" w:color="auto" w:fill="FFFFFF"/>
        </w:rPr>
        <w:t xml:space="preserve"> also check on the math for UV chromosomes.</w:t>
      </w:r>
    </w:p>
    <w:p w14:paraId="3009D874" w14:textId="04C195F0" w:rsidR="00F80E3B" w:rsidRDefault="00F80E3B" w:rsidP="00F322FA">
      <w:pPr>
        <w:rPr>
          <w:rFonts w:ascii="Arial" w:eastAsia="Times New Roman" w:hAnsi="Arial" w:cs="Arial"/>
          <w:color w:val="222222"/>
          <w:shd w:val="clear" w:color="auto" w:fill="FFFFFF"/>
        </w:rPr>
      </w:pPr>
    </w:p>
    <w:p w14:paraId="11A1C9B8" w14:textId="79C1E0B1" w:rsidR="00F80E3B" w:rsidRDefault="00F80E3B" w:rsidP="00F322FA">
      <w:pPr>
        <w:rPr>
          <w:rFonts w:ascii="Arial" w:eastAsia="Times New Roman" w:hAnsi="Arial" w:cs="Arial"/>
          <w:color w:val="222222"/>
          <w:shd w:val="clear" w:color="auto" w:fill="FFFFFF"/>
        </w:rPr>
      </w:pPr>
      <w:ins w:id="7" w:author="Nathan" w:date="2020-07-21T15:43:00Z">
        <w:r>
          <w:rPr>
            <w:rFonts w:ascii="Arial" w:eastAsia="Times New Roman" w:hAnsi="Arial" w:cs="Arial"/>
            <w:color w:val="222222"/>
            <w:shd w:val="clear" w:color="auto" w:fill="FFFFFF"/>
          </w:rPr>
          <w:t>Done, slight modification makes our formula applicable to multi x multi y systems including xyyy. Our math works for UV chromosomes assuming that the male and female haploids both have the same number of chromosomes (ie exluding U</w:t>
        </w:r>
      </w:ins>
      <w:ins w:id="8" w:author="Nathan" w:date="2020-07-21T15:44:00Z">
        <w:r>
          <w:rPr>
            <w:rFonts w:ascii="Arial" w:eastAsia="Times New Roman" w:hAnsi="Arial" w:cs="Arial"/>
            <w:color w:val="222222"/>
            <w:shd w:val="clear" w:color="auto" w:fill="FFFFFF"/>
          </w:rPr>
          <w:t>O or UVV etc)</w:t>
        </w:r>
      </w:ins>
    </w:p>
    <w:p w14:paraId="6C781C9B" w14:textId="77777777" w:rsidR="00F322FA" w:rsidRDefault="00F322FA" w:rsidP="00F322FA">
      <w:pPr>
        <w:rPr>
          <w:rFonts w:ascii="Arial" w:eastAsia="Times New Roman" w:hAnsi="Arial" w:cs="Arial"/>
          <w:color w:val="222222"/>
          <w:shd w:val="clear" w:color="auto" w:fill="FFFFFF"/>
        </w:rPr>
      </w:pPr>
    </w:p>
    <w:p w14:paraId="236DDD04"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Minor comments:</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w:t>
      </w:r>
      <w:bookmarkStart w:id="9" w:name="_Hlk46240422"/>
      <w:r w:rsidRPr="00F322FA">
        <w:rPr>
          <w:rFonts w:ascii="Arial" w:eastAsia="Times New Roman" w:hAnsi="Arial" w:cs="Arial"/>
          <w:color w:val="222222"/>
          <w:shd w:val="clear" w:color="auto" w:fill="FFFFFF"/>
        </w:rPr>
        <w:t>In an XYY system</w:t>
      </w:r>
      <w:bookmarkEnd w:id="9"/>
      <w:r w:rsidRPr="00F322FA">
        <w:rPr>
          <w:rFonts w:ascii="Arial" w:eastAsia="Times New Roman" w:hAnsi="Arial" w:cs="Arial"/>
          <w:color w:val="222222"/>
          <w:shd w:val="clear" w:color="auto" w:fill="FFFFFF"/>
        </w:rPr>
        <w:t>, X_S = 2" should read “In an XYY system, X_S = 1”</w:t>
      </w:r>
      <w:r w:rsidRPr="00F322FA">
        <w:rPr>
          <w:rFonts w:ascii="Arial" w:eastAsia="Times New Roman" w:hAnsi="Arial" w:cs="Arial"/>
          <w:color w:val="222222"/>
        </w:rPr>
        <w:br/>
      </w:r>
    </w:p>
    <w:p w14:paraId="3D252A2E" w14:textId="1CC628B9" w:rsidR="005C2963" w:rsidRPr="005C2963" w:rsidRDefault="007C716C" w:rsidP="00F322FA">
      <w:pPr>
        <w:rPr>
          <w:rFonts w:ascii="Arial" w:eastAsia="Times New Roman" w:hAnsi="Arial" w:cs="Arial"/>
          <w:color w:val="C00000"/>
        </w:rPr>
      </w:pPr>
      <w:ins w:id="10" w:author="Anderson, Nathan Wallace" w:date="2020-07-23T10:04:00Z">
        <w:r>
          <w:rPr>
            <w:rFonts w:ascii="Arial" w:eastAsia="Times New Roman" w:hAnsi="Arial" w:cs="Arial"/>
            <w:color w:val="C00000"/>
          </w:rPr>
          <w:t>This section has been rewritten.</w:t>
        </w:r>
      </w:ins>
    </w:p>
    <w:p w14:paraId="56AC627F"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"does not drop below 25% until the diploid autosome count is greater than 16” should read "does not drop below 25% until the diploid chromosome count is greater than 16” or "does not drop below 25% until the diploid autosome count is greater than or equal to 16” [it is 22% with 16 autosomes]</w:t>
      </w:r>
    </w:p>
    <w:p w14:paraId="2041DE9B" w14:textId="77777777" w:rsidR="005C2963" w:rsidRDefault="005C2963" w:rsidP="00F322FA">
      <w:pPr>
        <w:rPr>
          <w:rFonts w:ascii="Arial" w:eastAsia="Times New Roman" w:hAnsi="Arial" w:cs="Arial"/>
          <w:color w:val="222222"/>
          <w:shd w:val="clear" w:color="auto" w:fill="FFFFFF"/>
        </w:rPr>
      </w:pPr>
    </w:p>
    <w:p w14:paraId="682ABC54" w14:textId="6E85CB78" w:rsidR="005C2963" w:rsidDel="002F00E8" w:rsidRDefault="005C2963" w:rsidP="00F322FA">
      <w:pPr>
        <w:rPr>
          <w:del w:id="11" w:author="Nathan" w:date="2020-07-21T16:16: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lastRenderedPageBreak/>
        <w:t>Corrected</w:t>
      </w:r>
      <w:ins w:id="12" w:author="Nathan" w:date="2020-07-21T16:16:00Z">
        <w:r w:rsidR="002F00E8">
          <w:rPr>
            <w:rFonts w:ascii="Arial" w:eastAsia="Times New Roman" w:hAnsi="Arial" w:cs="Arial"/>
            <w:color w:val="222222"/>
            <w:shd w:val="clear" w:color="auto" w:fill="FFFFFF"/>
          </w:rPr>
          <w:t xml:space="preserve"> line </w:t>
        </w:r>
      </w:ins>
      <w:ins w:id="13" w:author="Anderson, Nathan Wallace" w:date="2020-07-23T10:06:00Z">
        <w:r w:rsidR="007C716C">
          <w:rPr>
            <w:rFonts w:ascii="Arial" w:eastAsia="Times New Roman" w:hAnsi="Arial" w:cs="Arial"/>
            <w:color w:val="222222"/>
            <w:shd w:val="clear" w:color="auto" w:fill="FFFFFF"/>
          </w:rPr>
          <w:t>11</w:t>
        </w:r>
      </w:ins>
      <w:ins w:id="14" w:author="Nathan" w:date="2020-07-21T16:16:00Z">
        <w:r w:rsidR="002F00E8">
          <w:rPr>
            <w:rFonts w:ascii="Arial" w:eastAsia="Times New Roman" w:hAnsi="Arial" w:cs="Arial"/>
            <w:color w:val="222222"/>
            <w:shd w:val="clear" w:color="auto" w:fill="FFFFFF"/>
          </w:rPr>
          <w:t>6</w:t>
        </w:r>
      </w:ins>
    </w:p>
    <w:p w14:paraId="3C8C755A" w14:textId="77777777" w:rsidR="002F00E8" w:rsidRPr="005C2963" w:rsidRDefault="002F00E8" w:rsidP="00F322FA">
      <w:pPr>
        <w:rPr>
          <w:ins w:id="15" w:author="Nathan" w:date="2020-07-21T16:16:00Z"/>
          <w:rFonts w:ascii="Arial" w:eastAsia="Times New Roman" w:hAnsi="Arial" w:cs="Arial"/>
          <w:color w:val="C00000"/>
          <w:shd w:val="clear" w:color="auto" w:fill="FFFFFF"/>
        </w:rPr>
      </w:pPr>
    </w:p>
    <w:p w14:paraId="583CF398" w14:textId="7CFC8289" w:rsidR="005C2963" w:rsidRDefault="005C2963" w:rsidP="00F322FA">
      <w:pPr>
        <w:rPr>
          <w:rFonts w:ascii="Arial" w:eastAsia="Times New Roman" w:hAnsi="Arial" w:cs="Arial"/>
          <w:color w:val="222222"/>
          <w:shd w:val="clear" w:color="auto" w:fill="FFFFFF"/>
        </w:rPr>
      </w:pPr>
    </w:p>
    <w:p w14:paraId="23D75E8F"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 The notation in (8) and (11) should be synchronized (SA with or without a subscript).</w:t>
      </w:r>
      <w:r w:rsidRPr="00F322FA">
        <w:rPr>
          <w:rFonts w:ascii="Arial" w:eastAsia="Times New Roman" w:hAnsi="Arial" w:cs="Arial"/>
          <w:color w:val="222222"/>
        </w:rPr>
        <w:br/>
      </w:r>
    </w:p>
    <w:p w14:paraId="4E5AED19" w14:textId="37C14EB5" w:rsidR="005C2963" w:rsidRPr="005C2963" w:rsidRDefault="007C716C" w:rsidP="00F322FA">
      <w:pPr>
        <w:rPr>
          <w:rFonts w:ascii="Arial" w:eastAsia="Times New Roman" w:hAnsi="Arial" w:cs="Arial"/>
          <w:color w:val="C00000"/>
        </w:rPr>
      </w:pPr>
      <w:ins w:id="16" w:author="Anderson, Nathan Wallace" w:date="2020-07-23T10:06:00Z">
        <w:r>
          <w:rPr>
            <w:rFonts w:ascii="Arial" w:eastAsia="Times New Roman" w:hAnsi="Arial" w:cs="Arial"/>
            <w:color w:val="C00000"/>
          </w:rPr>
          <w:t>This section has been rewritten.</w:t>
        </w:r>
      </w:ins>
    </w:p>
    <w:p w14:paraId="3740A9DE" w14:textId="77777777" w:rsidR="005C2963"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[Sorry to not be that helpful on this, but this is the type of calculation that could easily be in the early work on chromosome evolution. It is worth double checking White 1977, King 1993 (Species Evolution), and Bull 1983 (Evolution of Sex Determining Mechanisms) to make sure that they didn't cover this calculation.]</w:t>
      </w:r>
      <w:r w:rsidRPr="00F322FA">
        <w:rPr>
          <w:rFonts w:ascii="Arial" w:eastAsia="Times New Roman" w:hAnsi="Arial" w:cs="Arial"/>
          <w:color w:val="222222"/>
        </w:rPr>
        <w:br/>
      </w:r>
    </w:p>
    <w:p w14:paraId="06CD3BE2" w14:textId="33D9CBA7" w:rsidR="005C2963" w:rsidRPr="005C2963" w:rsidRDefault="005C2963" w:rsidP="00F322FA">
      <w:pPr>
        <w:rPr>
          <w:rFonts w:ascii="Arial" w:eastAsia="Times New Roman" w:hAnsi="Arial" w:cs="Arial"/>
          <w:color w:val="C00000"/>
        </w:rPr>
      </w:pPr>
      <w:r w:rsidRPr="005C2963">
        <w:rPr>
          <w:rFonts w:ascii="Arial" w:eastAsia="Times New Roman" w:hAnsi="Arial" w:cs="Arial"/>
          <w:color w:val="C00000"/>
        </w:rPr>
        <w:t>We worried about this many times while working on this but cannot find any similar calculation (we have check all of the listed references as well as many others). We believe by combining our work with newly available probabilistic models to test for excesses even if these formulas have been derived in a poorly known paper that it represents a valuable contribution to the literature.</w:t>
      </w:r>
    </w:p>
    <w:p w14:paraId="43DBCFBC" w14:textId="77777777" w:rsidR="005C2963" w:rsidRDefault="005C2963" w:rsidP="00F322FA">
      <w:pPr>
        <w:rPr>
          <w:rFonts w:ascii="Arial" w:eastAsia="Times New Roman" w:hAnsi="Arial" w:cs="Arial"/>
          <w:color w:val="222222"/>
        </w:rPr>
      </w:pPr>
    </w:p>
    <w:p w14:paraId="37077855" w14:textId="7777777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b/>
          <w:bCs/>
          <w:color w:val="222222"/>
          <w:shd w:val="clear" w:color="auto" w:fill="FFFFFF"/>
        </w:rPr>
        <w:t>Referee: 3</w:t>
      </w:r>
      <w:r w:rsidRPr="00F322FA">
        <w:rPr>
          <w:rFonts w:ascii="Arial" w:eastAsia="Times New Roman" w:hAnsi="Arial" w:cs="Arial"/>
          <w:b/>
          <w:bCs/>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Comments to the Author(s)</w:t>
      </w:r>
      <w:r w:rsidRPr="00F322FA">
        <w:rPr>
          <w:rFonts w:ascii="Arial" w:eastAsia="Times New Roman" w:hAnsi="Arial" w:cs="Arial"/>
          <w:color w:val="222222"/>
        </w:rPr>
        <w:br/>
      </w:r>
    </w:p>
    <w:p w14:paraId="6EC6153E" w14:textId="66232017"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Introduction fails to cite the first detailed discussion of this question, which also discussed some problems with studying it empirically</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Charlesworth, B., J. A. Coyne and N. H. Barton, 1987 The relative rates of evolution of sex chromosomes and autosomes. American Naturalist 130: 113-146.</w:t>
      </w:r>
    </w:p>
    <w:p w14:paraId="6C92F3D6" w14:textId="5CA13EA5" w:rsidR="00153C16" w:rsidRDefault="00153C16" w:rsidP="00F322FA">
      <w:pPr>
        <w:rPr>
          <w:rFonts w:ascii="Arial" w:eastAsia="Times New Roman" w:hAnsi="Arial" w:cs="Arial"/>
          <w:color w:val="222222"/>
          <w:shd w:val="clear" w:color="auto" w:fill="FFFFFF"/>
        </w:rPr>
      </w:pPr>
    </w:p>
    <w:p w14:paraId="30ED1AFB" w14:textId="1330DD43" w:rsidR="00153C16" w:rsidRDefault="00153C16" w:rsidP="00F322FA">
      <w:pPr>
        <w:rPr>
          <w:rFonts w:ascii="Arial" w:eastAsia="Times New Roman" w:hAnsi="Arial" w:cs="Arial"/>
          <w:color w:val="222222"/>
          <w:shd w:val="clear" w:color="auto" w:fill="FFFFFF"/>
        </w:rPr>
      </w:pPr>
    </w:p>
    <w:p w14:paraId="54A51128" w14:textId="0509774F" w:rsidR="00153C16" w:rsidRPr="00153C16" w:rsidRDefault="00153C16" w:rsidP="00F322FA">
      <w:pPr>
        <w:rPr>
          <w:rFonts w:ascii="Arial" w:eastAsia="Times New Roman" w:hAnsi="Arial" w:cs="Arial"/>
          <w:color w:val="7030A0"/>
          <w:shd w:val="clear" w:color="auto" w:fill="FFFFFF"/>
        </w:rPr>
      </w:pPr>
      <w:r>
        <w:rPr>
          <w:rFonts w:ascii="Arial" w:eastAsia="Times New Roman" w:hAnsi="Arial" w:cs="Arial"/>
          <w:color w:val="7030A0"/>
          <w:shd w:val="clear" w:color="auto" w:fill="FFFFFF"/>
        </w:rPr>
        <w:t>HB: I went back and reread this paper and the limitations they are referring to are the 1) lack of a good phylogeny 2) inability to recognize fusions. Also in this paper they are asking if there is an excess assuming that an equal number</w:t>
      </w:r>
      <w:ins w:id="17" w:author="Nathan" w:date="2020-07-21T15:56:00Z">
        <w:r w:rsidR="00D96B83">
          <w:rPr>
            <w:rFonts w:ascii="Arial" w:eastAsia="Times New Roman" w:hAnsi="Arial" w:cs="Arial"/>
            <w:color w:val="7030A0"/>
            <w:shd w:val="clear" w:color="auto" w:fill="FFFFFF"/>
          </w:rPr>
          <w:t xml:space="preserve"> of …</w:t>
        </w:r>
      </w:ins>
      <w:r>
        <w:rPr>
          <w:rFonts w:ascii="Arial" w:eastAsia="Times New Roman" w:hAnsi="Arial" w:cs="Arial"/>
          <w:color w:val="7030A0"/>
          <w:shd w:val="clear" w:color="auto" w:fill="FFFFFF"/>
        </w:rPr>
        <w:t xml:space="preserve"> occur</w:t>
      </w:r>
      <w:ins w:id="18" w:author="Nathan" w:date="2020-07-21T15:56:00Z">
        <w:r w:rsidR="00D96B83">
          <w:rPr>
            <w:rFonts w:ascii="Arial" w:eastAsia="Times New Roman" w:hAnsi="Arial" w:cs="Arial"/>
            <w:color w:val="7030A0"/>
            <w:shd w:val="clear" w:color="auto" w:fill="FFFFFF"/>
          </w:rPr>
          <w:t>;</w:t>
        </w:r>
      </w:ins>
      <w:r>
        <w:rPr>
          <w:rFonts w:ascii="Arial" w:eastAsia="Times New Roman" w:hAnsi="Arial" w:cs="Arial"/>
          <w:color w:val="7030A0"/>
          <w:shd w:val="clear" w:color="auto" w:fill="FFFFFF"/>
        </w:rPr>
        <w:t xml:space="preserve"> our</w:t>
      </w:r>
      <w:ins w:id="19" w:author="Nathan" w:date="2020-07-21T15:56:00Z">
        <w:r w:rsidR="00D96B83">
          <w:rPr>
            <w:rFonts w:ascii="Arial" w:eastAsia="Times New Roman" w:hAnsi="Arial" w:cs="Arial"/>
            <w:color w:val="7030A0"/>
            <w:shd w:val="clear" w:color="auto" w:fill="FFFFFF"/>
          </w:rPr>
          <w:t xml:space="preserve"> goal is to</w:t>
        </w:r>
      </w:ins>
      <w:del w:id="20" w:author="Nathan" w:date="2020-07-21T15:56:00Z">
        <w:r w:rsidDel="00D96B83">
          <w:rPr>
            <w:rFonts w:ascii="Arial" w:eastAsia="Times New Roman" w:hAnsi="Arial" w:cs="Arial"/>
            <w:color w:val="7030A0"/>
            <w:shd w:val="clear" w:color="auto" w:fill="FFFFFF"/>
          </w:rPr>
          <w:delText xml:space="preserve"> math is all about</w:delText>
        </w:r>
      </w:del>
      <w:r>
        <w:rPr>
          <w:rFonts w:ascii="Arial" w:eastAsia="Times New Roman" w:hAnsi="Arial" w:cs="Arial"/>
          <w:color w:val="7030A0"/>
          <w:shd w:val="clear" w:color="auto" w:fill="FFFFFF"/>
        </w:rPr>
        <w:t xml:space="preserve"> figur</w:t>
      </w:r>
      <w:ins w:id="21" w:author="Nathan" w:date="2020-07-21T15:56:00Z">
        <w:r w:rsidR="00D96B83">
          <w:rPr>
            <w:rFonts w:ascii="Arial" w:eastAsia="Times New Roman" w:hAnsi="Arial" w:cs="Arial"/>
            <w:color w:val="7030A0"/>
            <w:shd w:val="clear" w:color="auto" w:fill="FFFFFF"/>
          </w:rPr>
          <w:t>e</w:t>
        </w:r>
      </w:ins>
      <w:del w:id="22" w:author="Nathan" w:date="2020-07-21T15:56:00Z">
        <w:r w:rsidDel="00D96B83">
          <w:rPr>
            <w:rFonts w:ascii="Arial" w:eastAsia="Times New Roman" w:hAnsi="Arial" w:cs="Arial"/>
            <w:color w:val="7030A0"/>
            <w:shd w:val="clear" w:color="auto" w:fill="FFFFFF"/>
          </w:rPr>
          <w:delText>ing</w:delText>
        </w:r>
      </w:del>
      <w:r>
        <w:rPr>
          <w:rFonts w:ascii="Arial" w:eastAsia="Times New Roman" w:hAnsi="Arial" w:cs="Arial"/>
          <w:color w:val="7030A0"/>
          <w:shd w:val="clear" w:color="auto" w:fill="FFFFFF"/>
        </w:rPr>
        <w:t xml:space="preserve"> what the imbalance </w:t>
      </w:r>
      <w:ins w:id="23" w:author="Nathan" w:date="2020-07-21T15:58:00Z">
        <w:r w:rsidR="00D96B83">
          <w:rPr>
            <w:rFonts w:ascii="Arial" w:eastAsia="Times New Roman" w:hAnsi="Arial" w:cs="Arial"/>
            <w:color w:val="7030A0"/>
            <w:shd w:val="clear" w:color="auto" w:fill="FFFFFF"/>
          </w:rPr>
          <w:t>in SA fusions is expected to</w:t>
        </w:r>
      </w:ins>
      <w:del w:id="24" w:author="Nathan" w:date="2020-07-21T15:58:00Z">
        <w:r w:rsidDel="00D96B83">
          <w:rPr>
            <w:rFonts w:ascii="Arial" w:eastAsia="Times New Roman" w:hAnsi="Arial" w:cs="Arial"/>
            <w:color w:val="7030A0"/>
            <w:shd w:val="clear" w:color="auto" w:fill="FFFFFF"/>
          </w:rPr>
          <w:delText>should</w:delText>
        </w:r>
      </w:del>
      <w:r>
        <w:rPr>
          <w:rFonts w:ascii="Arial" w:eastAsia="Times New Roman" w:hAnsi="Arial" w:cs="Arial"/>
          <w:color w:val="7030A0"/>
          <w:shd w:val="clear" w:color="auto" w:fill="FFFFFF"/>
        </w:rPr>
        <w:t xml:space="preserve"> be due simply to the number of autosomes.</w:t>
      </w:r>
    </w:p>
    <w:p w14:paraId="3E5348E2" w14:textId="77777777" w:rsidR="00153C16" w:rsidRDefault="00153C16" w:rsidP="00F322FA">
      <w:pPr>
        <w:rPr>
          <w:rFonts w:ascii="Arial" w:eastAsia="Times New Roman" w:hAnsi="Arial" w:cs="Arial"/>
          <w:color w:val="222222"/>
          <w:shd w:val="clear" w:color="auto" w:fill="FFFFFF"/>
        </w:rPr>
      </w:pPr>
    </w:p>
    <w:p w14:paraId="22C0D645" w14:textId="77777777" w:rsidR="005C2963" w:rsidRDefault="005C2963" w:rsidP="00F322FA">
      <w:pPr>
        <w:rPr>
          <w:rFonts w:ascii="Arial" w:eastAsia="Times New Roman" w:hAnsi="Arial" w:cs="Arial"/>
          <w:color w:val="222222"/>
          <w:shd w:val="clear" w:color="auto" w:fill="FFFFFF"/>
        </w:rPr>
      </w:pPr>
    </w:p>
    <w:p w14:paraId="099EE21A" w14:textId="3960F6F7" w:rsidR="00191559" w:rsidRDefault="005C2963" w:rsidP="00F322FA">
      <w:pPr>
        <w:rPr>
          <w:ins w:id="25" w:author="Anderson, Nathan Wallace" w:date="2020-07-23T10:13:00Z"/>
          <w:rFonts w:ascii="Arial" w:eastAsia="Times New Roman" w:hAnsi="Arial" w:cs="Arial"/>
          <w:color w:val="222222"/>
          <w:shd w:val="clear" w:color="auto" w:fill="FFFFFF"/>
        </w:rPr>
      </w:pPr>
      <w:r w:rsidRPr="005C2963">
        <w:rPr>
          <w:rFonts w:ascii="Arial" w:eastAsia="Times New Roman" w:hAnsi="Arial" w:cs="Arial"/>
          <w:color w:val="C00000"/>
          <w:shd w:val="clear" w:color="auto" w:fill="FFFFFF"/>
        </w:rPr>
        <w:t>We have added this citation as well as some comments with regard to ……</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This ms points out, as that paper did, that current information is limited to anecdotal examples of such fusions (the paper just cited includes an appendix that reviewed the data available in 1987). However, the statement in the present ms is not accurate. First, the 2012 paper by Zhou and Bachtrog merely reviews a few cases in Drosophila, but not all the other cases, and this ms does not cite their 2015 paper on the recent fusion in D. busckii, whose admittedly does not suggest that it might be relevant (Ancestral </w:t>
      </w:r>
      <w:r w:rsidR="00F322FA" w:rsidRPr="00F322FA">
        <w:rPr>
          <w:rFonts w:ascii="Arial" w:eastAsia="Times New Roman" w:hAnsi="Arial" w:cs="Arial"/>
          <w:color w:val="222222"/>
          <w:shd w:val="clear" w:color="auto" w:fill="FFFFFF"/>
        </w:rPr>
        <w:lastRenderedPageBreak/>
        <w:t xml:space="preserve">chromatin configuration constrains chromatin evolution on differentiating sex chromosomes in Drosophila. Plos Genetics 11: e1005331). Ideally, if Drosophila is to be discussed in this ms, a better review should be cited, that covers the genus as a whole. Second, the Drosophila examples are certainly not all recent. </w:t>
      </w:r>
    </w:p>
    <w:p w14:paraId="57EF441C" w14:textId="1114D2F9" w:rsidR="007C716C" w:rsidRDefault="007C716C" w:rsidP="00F322FA">
      <w:pPr>
        <w:rPr>
          <w:ins w:id="26" w:author="Anderson, Nathan Wallace" w:date="2020-07-23T10:13:00Z"/>
          <w:rFonts w:ascii="Arial" w:eastAsia="Times New Roman" w:hAnsi="Arial" w:cs="Arial"/>
          <w:color w:val="222222"/>
          <w:shd w:val="clear" w:color="auto" w:fill="FFFFFF"/>
        </w:rPr>
      </w:pPr>
    </w:p>
    <w:p w14:paraId="66EE440A" w14:textId="44142DDE" w:rsidR="007C716C" w:rsidRDefault="007C716C" w:rsidP="00F322FA">
      <w:pPr>
        <w:rPr>
          <w:ins w:id="27" w:author="Nathan" w:date="2020-07-21T16:04:00Z"/>
          <w:rFonts w:ascii="Arial" w:eastAsia="Times New Roman" w:hAnsi="Arial" w:cs="Arial"/>
          <w:color w:val="222222"/>
          <w:shd w:val="clear" w:color="auto" w:fill="FFFFFF"/>
        </w:rPr>
      </w:pPr>
      <w:ins w:id="28" w:author="Anderson, Nathan Wallace" w:date="2020-07-23T10:13:00Z">
        <w:r>
          <w:rPr>
            <w:rFonts w:ascii="Arial" w:eastAsia="Times New Roman" w:hAnsi="Arial" w:cs="Arial"/>
            <w:color w:val="222222"/>
            <w:shd w:val="clear" w:color="auto" w:fill="FFFFFF"/>
          </w:rPr>
          <w:t>We have added analysis XXX and added citations XXX</w:t>
        </w:r>
      </w:ins>
    </w:p>
    <w:p w14:paraId="5EABC18D" w14:textId="77777777" w:rsidR="00191559" w:rsidRDefault="00191559" w:rsidP="00F322FA">
      <w:pPr>
        <w:rPr>
          <w:ins w:id="29" w:author="Nathan" w:date="2020-07-21T16:04:00Z"/>
          <w:rFonts w:ascii="Arial" w:eastAsia="Times New Roman" w:hAnsi="Arial" w:cs="Arial"/>
          <w:color w:val="222222"/>
          <w:shd w:val="clear" w:color="auto" w:fill="FFFFFF"/>
        </w:rPr>
      </w:pPr>
    </w:p>
    <w:p w14:paraId="27595D70" w14:textId="77777777" w:rsidR="00191559" w:rsidRDefault="00F322FA" w:rsidP="00F322FA">
      <w:pPr>
        <w:rPr>
          <w:ins w:id="30" w:author="Nathan" w:date="2020-07-21T16:04: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Third, there is no evidence that the autosomes involved in these fusions “are enriched for sexual antagonistic loci” (which should be “sexually antagonistic loci”). </w:t>
      </w:r>
    </w:p>
    <w:p w14:paraId="196B5242" w14:textId="453F6174" w:rsidR="00191559" w:rsidRDefault="00191559" w:rsidP="00F322FA">
      <w:pPr>
        <w:rPr>
          <w:ins w:id="31" w:author="Nathan" w:date="2020-07-21T16:04:00Z"/>
          <w:rFonts w:ascii="Arial" w:eastAsia="Times New Roman" w:hAnsi="Arial" w:cs="Arial"/>
          <w:color w:val="222222"/>
          <w:shd w:val="clear" w:color="auto" w:fill="FFFFFF"/>
        </w:rPr>
      </w:pPr>
    </w:p>
    <w:p w14:paraId="2B8A70D0" w14:textId="7CE80F04" w:rsidR="00191559" w:rsidRDefault="00191559" w:rsidP="00F322FA">
      <w:pPr>
        <w:rPr>
          <w:ins w:id="32" w:author="Nathan" w:date="2020-07-21T16:05:00Z"/>
          <w:rFonts w:ascii="Arial" w:eastAsia="Times New Roman" w:hAnsi="Arial" w:cs="Arial"/>
          <w:color w:val="222222"/>
          <w:shd w:val="clear" w:color="auto" w:fill="FFFFFF"/>
        </w:rPr>
      </w:pPr>
      <w:ins w:id="33" w:author="Nathan" w:date="2020-07-21T16:04:00Z">
        <w:r>
          <w:rPr>
            <w:rFonts w:ascii="Arial" w:eastAsia="Times New Roman" w:hAnsi="Arial" w:cs="Arial"/>
            <w:color w:val="222222"/>
            <w:shd w:val="clear" w:color="auto" w:fill="FFFFFF"/>
          </w:rPr>
          <w:t>Fixed Typo</w:t>
        </w:r>
      </w:ins>
    </w:p>
    <w:p w14:paraId="6D9515B8" w14:textId="77777777" w:rsidR="00191559" w:rsidRDefault="00191559" w:rsidP="00F322FA">
      <w:pPr>
        <w:rPr>
          <w:ins w:id="34" w:author="Nathan" w:date="2020-07-21T16:04:00Z"/>
          <w:rFonts w:ascii="Arial" w:eastAsia="Times New Roman" w:hAnsi="Arial" w:cs="Arial"/>
          <w:color w:val="222222"/>
          <w:shd w:val="clear" w:color="auto" w:fill="FFFFFF"/>
        </w:rPr>
      </w:pPr>
    </w:p>
    <w:p w14:paraId="4375FC6B" w14:textId="77777777" w:rsidR="00191559" w:rsidRDefault="00F322FA" w:rsidP="00F322FA">
      <w:pPr>
        <w:rPr>
          <w:ins w:id="35" w:author="Nathan" w:date="2020-07-21T16:06:00Z"/>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If this were known, then the question at issue would already have been answered for those cases, at least. The Drosophila americana example was “proported” to involve sexual antagonism (this presumably means proposed, and probably not “reported”, as there is no actual evidence to support this).</w:t>
      </w:r>
    </w:p>
    <w:p w14:paraId="54E10DCA" w14:textId="58DAD7C5" w:rsidR="00191559" w:rsidRDefault="00191559" w:rsidP="00F322FA">
      <w:pPr>
        <w:rPr>
          <w:ins w:id="36" w:author="Nathan" w:date="2020-07-21T16:06:00Z"/>
          <w:rFonts w:ascii="Arial" w:eastAsia="Times New Roman" w:hAnsi="Arial" w:cs="Arial"/>
          <w:color w:val="222222"/>
          <w:shd w:val="clear" w:color="auto" w:fill="FFFFFF"/>
        </w:rPr>
      </w:pPr>
    </w:p>
    <w:p w14:paraId="5E949527" w14:textId="1063BF72" w:rsidR="00191559" w:rsidRDefault="00191559" w:rsidP="00F322FA">
      <w:pPr>
        <w:rPr>
          <w:ins w:id="37" w:author="Nathan" w:date="2020-07-21T16:06:00Z"/>
          <w:rFonts w:ascii="Arial" w:eastAsia="Times New Roman" w:hAnsi="Arial" w:cs="Arial"/>
          <w:color w:val="222222"/>
          <w:shd w:val="clear" w:color="auto" w:fill="FFFFFF"/>
        </w:rPr>
      </w:pPr>
      <w:ins w:id="38" w:author="Nathan" w:date="2020-07-21T16:06:00Z">
        <w:r>
          <w:rPr>
            <w:rFonts w:ascii="Arial" w:eastAsia="Times New Roman" w:hAnsi="Arial" w:cs="Arial"/>
            <w:color w:val="222222"/>
            <w:shd w:val="clear" w:color="auto" w:fill="FFFFFF"/>
          </w:rPr>
          <w:t xml:space="preserve">Fixed </w:t>
        </w:r>
      </w:ins>
      <w:ins w:id="39" w:author="Anderson, Nathan Wallace" w:date="2020-07-23T10:14:00Z">
        <w:r w:rsidR="007C716C">
          <w:rPr>
            <w:rFonts w:ascii="Arial" w:eastAsia="Times New Roman" w:hAnsi="Arial" w:cs="Arial"/>
            <w:color w:val="222222"/>
            <w:shd w:val="clear" w:color="auto" w:fill="FFFFFF"/>
          </w:rPr>
          <w:t>ambiguous</w:t>
        </w:r>
      </w:ins>
      <w:ins w:id="40" w:author="Nathan" w:date="2020-07-21T16:06:00Z">
        <w:r>
          <w:rPr>
            <w:rFonts w:ascii="Arial" w:eastAsia="Times New Roman" w:hAnsi="Arial" w:cs="Arial"/>
            <w:color w:val="222222"/>
            <w:shd w:val="clear" w:color="auto" w:fill="FFFFFF"/>
          </w:rPr>
          <w:t xml:space="preserve"> wording</w:t>
        </w:r>
      </w:ins>
    </w:p>
    <w:p w14:paraId="30C6F723" w14:textId="77777777" w:rsidR="00191559" w:rsidRDefault="00191559" w:rsidP="00F322FA">
      <w:pPr>
        <w:rPr>
          <w:ins w:id="41" w:author="Nathan" w:date="2020-07-21T16:06:00Z"/>
          <w:rFonts w:ascii="Arial" w:eastAsia="Times New Roman" w:hAnsi="Arial" w:cs="Arial"/>
          <w:color w:val="222222"/>
          <w:shd w:val="clear" w:color="auto" w:fill="FFFFFF"/>
        </w:rPr>
      </w:pPr>
    </w:p>
    <w:p w14:paraId="18A02002" w14:textId="77777777" w:rsidR="00D16BB4" w:rsidRDefault="00F322FA" w:rsidP="00F322FA">
      <w:pPr>
        <w:rPr>
          <w:ins w:id="42" w:author="Nathan" w:date="2020-07-21T16:49:00Z"/>
          <w:rFonts w:ascii="Arial" w:eastAsia="Times New Roman" w:hAnsi="Arial" w:cs="Arial"/>
          <w:color w:val="222222"/>
          <w:shd w:val="clear" w:color="auto" w:fill="FFFFFF"/>
        </w:rPr>
      </w:pPr>
      <w:del w:id="43" w:author="Nathan" w:date="2020-07-21T16:06:00Z">
        <w:r w:rsidRPr="00F322FA" w:rsidDel="00191559">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The same is true for the jumping spider analysis, but that study did finally describe a data set with fusions between all chromosome types, and detected an apparent excess of X chromosome autosome fusions, compared with autosomal ones (this ms should make clear what null hypothesis was tested).</w:t>
      </w:r>
    </w:p>
    <w:p w14:paraId="4BADAAF9" w14:textId="6084FAD5" w:rsidR="00D16BB4" w:rsidRDefault="00D16BB4" w:rsidP="00F322FA">
      <w:pPr>
        <w:rPr>
          <w:ins w:id="44" w:author="Nathan" w:date="2020-07-21T16:49:00Z"/>
          <w:rFonts w:ascii="Arial" w:eastAsia="Times New Roman" w:hAnsi="Arial" w:cs="Arial"/>
          <w:color w:val="222222"/>
          <w:shd w:val="clear" w:color="auto" w:fill="FFFFFF"/>
        </w:rPr>
      </w:pPr>
    </w:p>
    <w:p w14:paraId="68979831" w14:textId="64A33ED1" w:rsidR="00D16BB4" w:rsidRDefault="00D16BB4" w:rsidP="00F322FA">
      <w:pPr>
        <w:rPr>
          <w:ins w:id="45" w:author="Nathan" w:date="2020-07-21T16:50:00Z"/>
          <w:rFonts w:ascii="Arial" w:eastAsia="Times New Roman" w:hAnsi="Arial" w:cs="Arial"/>
          <w:color w:val="222222"/>
          <w:shd w:val="clear" w:color="auto" w:fill="FFFFFF"/>
        </w:rPr>
      </w:pPr>
      <w:ins w:id="46" w:author="Nathan" w:date="2020-07-21T16:49:00Z">
        <w:r>
          <w:rPr>
            <w:rFonts w:ascii="Arial" w:eastAsia="Times New Roman" w:hAnsi="Arial" w:cs="Arial"/>
            <w:color w:val="222222"/>
            <w:shd w:val="clear" w:color="auto" w:fill="FFFFFF"/>
          </w:rPr>
          <w:t>Ela</w:t>
        </w:r>
      </w:ins>
      <w:ins w:id="47" w:author="Nathan" w:date="2020-07-21T16:50:00Z">
        <w:r>
          <w:rPr>
            <w:rFonts w:ascii="Arial" w:eastAsia="Times New Roman" w:hAnsi="Arial" w:cs="Arial"/>
            <w:color w:val="222222"/>
            <w:shd w:val="clear" w:color="auto" w:fill="FFFFFF"/>
          </w:rPr>
          <w:t xml:space="preserve">borated on what “pattern” is found to be unlikely line </w:t>
        </w:r>
      </w:ins>
      <w:ins w:id="48" w:author="Anderson, Nathan Wallace" w:date="2020-07-23T10:14:00Z">
        <w:r w:rsidR="007C716C">
          <w:rPr>
            <w:rFonts w:ascii="Arial" w:eastAsia="Times New Roman" w:hAnsi="Arial" w:cs="Arial"/>
            <w:color w:val="222222"/>
            <w:shd w:val="clear" w:color="auto" w:fill="FFFFFF"/>
          </w:rPr>
          <w:t>124</w:t>
        </w:r>
      </w:ins>
      <w:ins w:id="49" w:author="Nathan" w:date="2020-07-21T16:50:00Z">
        <w:r>
          <w:rPr>
            <w:rFonts w:ascii="Arial" w:eastAsia="Times New Roman" w:hAnsi="Arial" w:cs="Arial"/>
            <w:color w:val="222222"/>
            <w:shd w:val="clear" w:color="auto" w:fill="FFFFFF"/>
          </w:rPr>
          <w:t>.</w:t>
        </w:r>
      </w:ins>
    </w:p>
    <w:p w14:paraId="518C2B28" w14:textId="77777777" w:rsidR="00D16BB4" w:rsidRDefault="00D16BB4" w:rsidP="00F322FA">
      <w:pPr>
        <w:rPr>
          <w:ins w:id="50" w:author="Nathan" w:date="2020-07-21T16:49:00Z"/>
          <w:rFonts w:ascii="Arial" w:eastAsia="Times New Roman" w:hAnsi="Arial" w:cs="Arial"/>
          <w:color w:val="222222"/>
          <w:shd w:val="clear" w:color="auto" w:fill="FFFFFF"/>
        </w:rPr>
      </w:pPr>
    </w:p>
    <w:p w14:paraId="2A69A770" w14:textId="16139099" w:rsidR="005C2963" w:rsidRDefault="00F322FA" w:rsidP="00F322FA">
      <w:pPr>
        <w:rPr>
          <w:rFonts w:ascii="Arial" w:eastAsia="Times New Roman" w:hAnsi="Arial" w:cs="Arial"/>
          <w:color w:val="222222"/>
          <w:shd w:val="clear" w:color="auto" w:fill="FFFFFF"/>
        </w:rPr>
      </w:pPr>
      <w:del w:id="51" w:author="Nathan" w:date="2020-07-21T16:52:00Z">
        <w:r w:rsidRPr="00F322FA" w:rsidDel="00D16BB4">
          <w:rPr>
            <w:rFonts w:ascii="Arial" w:eastAsia="Times New Roman" w:hAnsi="Arial" w:cs="Arial"/>
            <w:color w:val="222222"/>
            <w:shd w:val="clear" w:color="auto" w:fill="FFFFFF"/>
          </w:rPr>
          <w:delText xml:space="preserve"> </w:delText>
        </w:r>
      </w:del>
      <w:r w:rsidRPr="00F322FA">
        <w:rPr>
          <w:rFonts w:ascii="Arial" w:eastAsia="Times New Roman" w:hAnsi="Arial" w:cs="Arial"/>
          <w:color w:val="222222"/>
          <w:shd w:val="clear" w:color="auto" w:fill="FFFFFF"/>
        </w:rPr>
        <w:t>This ms re-visits this case, and supports that previous conclusion, which is a small, but worthwhile, contribution that will show others how this should be done.</w:t>
      </w:r>
      <w:r w:rsidR="005C2963">
        <w:rPr>
          <w:rFonts w:ascii="Arial" w:eastAsia="Times New Roman" w:hAnsi="Arial" w:cs="Arial"/>
          <w:color w:val="222222"/>
        </w:rPr>
        <w:t xml:space="preserve"> </w:t>
      </w:r>
      <w:r w:rsidRPr="00F322FA">
        <w:rPr>
          <w:rFonts w:ascii="Arial" w:eastAsia="Times New Roman" w:hAnsi="Arial" w:cs="Arial"/>
          <w:color w:val="222222"/>
          <w:shd w:val="clear" w:color="auto" w:fill="FFFFFF"/>
        </w:rPr>
        <w:t>Zhou, Q., and D. Bachtrog, 2015 Ancestral chromatin configuration constrains chromatin evolution on differentiating sex chromosomes in Drosophila. Plos Genetics 11: e1005331.</w:t>
      </w:r>
      <w:r w:rsidRPr="00F322FA">
        <w:rPr>
          <w:rFonts w:ascii="Arial" w:eastAsia="Times New Roman" w:hAnsi="Arial" w:cs="Arial"/>
          <w:color w:val="222222"/>
        </w:rPr>
        <w:br/>
      </w:r>
      <w:r w:rsidRPr="00F322FA">
        <w:rPr>
          <w:rFonts w:ascii="Arial" w:eastAsia="Times New Roman" w:hAnsi="Arial" w:cs="Arial"/>
          <w:color w:val="222222"/>
        </w:rPr>
        <w:br/>
      </w:r>
      <w:r w:rsidRPr="00F322FA">
        <w:rPr>
          <w:rFonts w:ascii="Arial" w:eastAsia="Times New Roman" w:hAnsi="Arial" w:cs="Arial"/>
          <w:color w:val="222222"/>
          <w:shd w:val="clear" w:color="auto" w:fill="FFFFFF"/>
        </w:rPr>
        <w:t>It is rather misleading to cite evidence that sexually antagonistic selection has been inferred to be common throughout the genome (as at the bottom of p. 2), because only in situations where such selection leads to the maintenance of sexually antagonistic polymorphism does the selection create selection for closer linkage of the locus with the sex-determining locus. It is important to differentiate such situations from other sexually antagonistic selection, because polymorphism is generated in only a very limited set of situations.  The text uses the phrase “debate on the ubiquity of sexually antagonistic variation”, but it might be better to be more explicit, and simply say “sexually antagonistic polymorphism”.</w:t>
      </w:r>
    </w:p>
    <w:p w14:paraId="3CB51951" w14:textId="77777777" w:rsidR="005C2963" w:rsidRDefault="005C2963" w:rsidP="00F322FA">
      <w:pPr>
        <w:rPr>
          <w:rFonts w:ascii="Arial" w:eastAsia="Times New Roman" w:hAnsi="Arial" w:cs="Arial"/>
          <w:color w:val="222222"/>
          <w:shd w:val="clear" w:color="auto" w:fill="FFFFFF"/>
        </w:rPr>
      </w:pPr>
    </w:p>
    <w:p w14:paraId="2C813656" w14:textId="517E28CD" w:rsidR="005C2963" w:rsidRPr="005C2963" w:rsidRDefault="005C2963" w:rsidP="00F322FA">
      <w:pPr>
        <w:rPr>
          <w:rFonts w:ascii="Arial" w:eastAsia="Times New Roman" w:hAnsi="Arial" w:cs="Arial"/>
          <w:color w:val="C00000"/>
          <w:shd w:val="clear" w:color="auto" w:fill="FFFFFF"/>
        </w:rPr>
      </w:pPr>
      <w:r w:rsidRPr="005C2963">
        <w:rPr>
          <w:rFonts w:ascii="Arial" w:eastAsia="Times New Roman" w:hAnsi="Arial" w:cs="Arial"/>
          <w:color w:val="C00000"/>
          <w:shd w:val="clear" w:color="auto" w:fill="FFFFFF"/>
        </w:rPr>
        <w:t xml:space="preserve">We appreciate the critiques of our discussion of and coverage of the previous work in Drosophila. In </w:t>
      </w:r>
      <w:del w:id="52" w:author="Nathan" w:date="2020-07-21T15:59:00Z">
        <w:r w:rsidRPr="005C2963" w:rsidDel="00D96B83">
          <w:rPr>
            <w:rFonts w:ascii="Arial" w:eastAsia="Times New Roman" w:hAnsi="Arial" w:cs="Arial"/>
            <w:color w:val="C00000"/>
            <w:shd w:val="clear" w:color="auto" w:fill="FFFFFF"/>
          </w:rPr>
          <w:delText>respons</w:delText>
        </w:r>
      </w:del>
      <w:ins w:id="53" w:author="Nathan" w:date="2020-07-21T15:59:00Z">
        <w:r w:rsidR="00D96B83" w:rsidRPr="005C2963">
          <w:rPr>
            <w:rFonts w:ascii="Arial" w:eastAsia="Times New Roman" w:hAnsi="Arial" w:cs="Arial"/>
            <w:color w:val="C00000"/>
            <w:shd w:val="clear" w:color="auto" w:fill="FFFFFF"/>
          </w:rPr>
          <w:t>response</w:t>
        </w:r>
      </w:ins>
      <w:r w:rsidRPr="005C2963">
        <w:rPr>
          <w:rFonts w:ascii="Arial" w:eastAsia="Times New Roman" w:hAnsi="Arial" w:cs="Arial"/>
          <w:color w:val="C00000"/>
          <w:shd w:val="clear" w:color="auto" w:fill="FFFFFF"/>
        </w:rPr>
        <w:t xml:space="preserve"> to this comment and one from other reviewers we have applied our approach to an analysis of XXXX species of dropsophila…….</w:t>
      </w:r>
    </w:p>
    <w:p w14:paraId="61879750" w14:textId="77777777" w:rsidR="005C2963" w:rsidRDefault="005C2963" w:rsidP="00F322FA">
      <w:pPr>
        <w:rPr>
          <w:rFonts w:ascii="Arial" w:eastAsia="Times New Roman" w:hAnsi="Arial" w:cs="Arial"/>
          <w:color w:val="222222"/>
          <w:shd w:val="clear" w:color="auto" w:fill="FFFFFF"/>
        </w:rPr>
      </w:pPr>
    </w:p>
    <w:p w14:paraId="213DD878" w14:textId="27E3077E"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lastRenderedPageBreak/>
        <w:br/>
      </w:r>
      <w:r w:rsidRPr="00F322FA">
        <w:rPr>
          <w:rFonts w:ascii="Arial" w:eastAsia="Times New Roman" w:hAnsi="Arial" w:cs="Arial"/>
          <w:color w:val="222222"/>
          <w:shd w:val="clear" w:color="auto" w:fill="FFFFFF"/>
        </w:rPr>
        <w:t xml:space="preserve">The text in question is poorly written and needs the word “that” — at present it reads “In figure 1, we show when the autosome number is small ….” And can be shortened, as just written. </w:t>
      </w:r>
    </w:p>
    <w:p w14:paraId="364AF970" w14:textId="614EF6D5" w:rsidR="00D16BB4" w:rsidRDefault="00D16BB4" w:rsidP="00F322FA">
      <w:pPr>
        <w:rPr>
          <w:ins w:id="54" w:author="Nathan" w:date="2020-07-21T16:58:00Z"/>
          <w:rFonts w:ascii="Arial" w:eastAsia="Times New Roman" w:hAnsi="Arial" w:cs="Arial"/>
          <w:color w:val="222222"/>
          <w:shd w:val="clear" w:color="auto" w:fill="FFFFFF"/>
        </w:rPr>
      </w:pPr>
    </w:p>
    <w:p w14:paraId="2D602D09" w14:textId="103BE15C" w:rsidR="00D16BB4" w:rsidRDefault="00D16BB4" w:rsidP="00F322FA">
      <w:pPr>
        <w:rPr>
          <w:ins w:id="55" w:author="Nathan" w:date="2020-07-21T17:00:00Z"/>
          <w:rFonts w:ascii="Arial" w:eastAsia="Times New Roman" w:hAnsi="Arial" w:cs="Arial"/>
          <w:color w:val="222222"/>
          <w:shd w:val="clear" w:color="auto" w:fill="FFFFFF"/>
        </w:rPr>
      </w:pPr>
      <w:ins w:id="56" w:author="Nathan" w:date="2020-07-21T16:58:00Z">
        <w:r>
          <w:rPr>
            <w:rFonts w:ascii="Arial" w:eastAsia="Times New Roman" w:hAnsi="Arial" w:cs="Arial"/>
            <w:color w:val="222222"/>
            <w:shd w:val="clear" w:color="auto" w:fill="FFFFFF"/>
          </w:rPr>
          <w:t xml:space="preserve">Added the word “that” line </w:t>
        </w:r>
      </w:ins>
      <w:ins w:id="57" w:author="Anderson, Nathan Wallace" w:date="2020-07-23T10:15:00Z">
        <w:r w:rsidR="007C716C">
          <w:rPr>
            <w:rFonts w:ascii="Arial" w:eastAsia="Times New Roman" w:hAnsi="Arial" w:cs="Arial"/>
            <w:color w:val="222222"/>
            <w:shd w:val="clear" w:color="auto" w:fill="FFFFFF"/>
          </w:rPr>
          <w:t>111</w:t>
        </w:r>
      </w:ins>
    </w:p>
    <w:p w14:paraId="0A01A934" w14:textId="77777777" w:rsidR="00D16BB4" w:rsidRDefault="00D16BB4" w:rsidP="00F322FA">
      <w:pPr>
        <w:rPr>
          <w:rFonts w:ascii="Arial" w:eastAsia="Times New Roman" w:hAnsi="Arial" w:cs="Arial"/>
          <w:color w:val="222222"/>
          <w:shd w:val="clear" w:color="auto" w:fill="FFFFFF"/>
        </w:rPr>
      </w:pPr>
    </w:p>
    <w:p w14:paraId="558BC05A" w14:textId="5CA628CB" w:rsidR="005C2963"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This could be related to the lack of a good study using Drosophila, as obviously one reason for this lack may simply be that people chose not to attempt a test, because of the small chromosome numbers in these species. In Drosophila, fusions involving autosomes can be detected cytogically, and have been described (unlike many other taxa) so the genus might seem to be good for asking the question posed here, but the analysis in this ms is discouraging. It might be good to say explicitly in the introduction section that testing whether the proportion of fusions involving sex chromosomes is unexpectedly high, which might suggest selection favoring such fusions, requires a quantitative null model that takes account of the chromosome number and sex chromosome system (NOT accounts for, which means “explains).</w:t>
      </w:r>
    </w:p>
    <w:p w14:paraId="77D5CA90" w14:textId="77777777" w:rsidR="005C2963" w:rsidRDefault="005C2963" w:rsidP="00F322FA">
      <w:pPr>
        <w:rPr>
          <w:rFonts w:ascii="Arial" w:eastAsia="Times New Roman" w:hAnsi="Arial" w:cs="Arial"/>
          <w:color w:val="222222"/>
          <w:shd w:val="clear" w:color="auto" w:fill="FFFFFF"/>
        </w:rPr>
      </w:pPr>
    </w:p>
    <w:p w14:paraId="3A024A95" w14:textId="632ED07F" w:rsidR="005C2963" w:rsidRDefault="005C2963" w:rsidP="00F322FA">
      <w:pPr>
        <w:rPr>
          <w:ins w:id="58" w:author="Nathan" w:date="2020-07-21T17:04:00Z"/>
          <w:rFonts w:ascii="Arial" w:eastAsia="Times New Roman" w:hAnsi="Arial" w:cs="Arial"/>
          <w:color w:val="C00000"/>
          <w:shd w:val="clear" w:color="auto" w:fill="FFFFFF"/>
        </w:rPr>
      </w:pPr>
      <w:r w:rsidRPr="002A1056">
        <w:rPr>
          <w:rFonts w:ascii="Arial" w:eastAsia="Times New Roman" w:hAnsi="Arial" w:cs="Arial"/>
          <w:color w:val="C00000"/>
          <w:shd w:val="clear" w:color="auto" w:fill="FFFFFF"/>
        </w:rPr>
        <w:t xml:space="preserve">Addressed </w:t>
      </w:r>
      <w:r w:rsidR="002A1056" w:rsidRPr="002A1056">
        <w:rPr>
          <w:rFonts w:ascii="Arial" w:eastAsia="Times New Roman" w:hAnsi="Arial" w:cs="Arial"/>
          <w:color w:val="C00000"/>
          <w:shd w:val="clear" w:color="auto" w:fill="FFFFFF"/>
        </w:rPr>
        <w:t>in response to comment XX.XX</w:t>
      </w:r>
    </w:p>
    <w:p w14:paraId="1601853C" w14:textId="53611441" w:rsidR="00D16BB4" w:rsidRDefault="00D16BB4" w:rsidP="00F322FA">
      <w:pPr>
        <w:rPr>
          <w:ins w:id="59" w:author="Nathan" w:date="2020-07-21T17:04:00Z"/>
          <w:rFonts w:ascii="Arial" w:eastAsia="Times New Roman" w:hAnsi="Arial" w:cs="Arial"/>
          <w:color w:val="C00000"/>
          <w:shd w:val="clear" w:color="auto" w:fill="FFFFFF"/>
        </w:rPr>
      </w:pPr>
    </w:p>
    <w:p w14:paraId="4E52EA10" w14:textId="2B45E253" w:rsidR="00D16BB4" w:rsidRPr="002A1056" w:rsidRDefault="00D16BB4" w:rsidP="00F322FA">
      <w:pPr>
        <w:rPr>
          <w:rFonts w:ascii="Arial" w:eastAsia="Times New Roman" w:hAnsi="Arial" w:cs="Arial"/>
          <w:color w:val="C00000"/>
          <w:shd w:val="clear" w:color="auto" w:fill="FFFFFF"/>
        </w:rPr>
      </w:pPr>
      <w:ins w:id="60" w:author="Nathan" w:date="2020-07-21T17:04:00Z">
        <w:r>
          <w:rPr>
            <w:rFonts w:ascii="Arial" w:eastAsia="Times New Roman" w:hAnsi="Arial" w:cs="Arial"/>
            <w:color w:val="C00000"/>
            <w:shd w:val="clear" w:color="auto" w:fill="FFFFFF"/>
          </w:rPr>
          <w:t xml:space="preserve">Changed accounts for to takes account of line </w:t>
        </w:r>
      </w:ins>
      <w:ins w:id="61" w:author="Anderson, Nathan Wallace" w:date="2020-07-23T10:54:00Z">
        <w:r w:rsidR="004937FB">
          <w:rPr>
            <w:rFonts w:ascii="Arial" w:eastAsia="Times New Roman" w:hAnsi="Arial" w:cs="Arial"/>
            <w:color w:val="C00000"/>
            <w:shd w:val="clear" w:color="auto" w:fill="FFFFFF"/>
          </w:rPr>
          <w:t>120</w:t>
        </w:r>
      </w:ins>
    </w:p>
    <w:p w14:paraId="54A95DD7"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However, the exercise is a purely probabilistic calculation, and seems to ignore biological context. One place in the ms where this may cause misunderstanding is in discussing “XXY systems (see below). Another instance is that the ms does not mention differences such as whether crossovers occur only in one sex, or both. This has very important consequences for whether any sexually antagonistic polymorphism on the autosome involved becomes completely associated with one sex. In species where males don’t have crossovers, both X-A and Y-A fusions lead to the former autosome becoming co-inherited along with the Y, which means that it will not recombine, allowing complete association with maleness. In species where males recombine, such an autosomal polymorphism might become Y-linked, but this seems most likely to happen if it is close to the fusion point, and the fusion is with the Y, not the X (because the rearrangement could inhibit chromosome pairing in this region.</w:t>
      </w:r>
    </w:p>
    <w:p w14:paraId="139C065A" w14:textId="77777777" w:rsidR="002A1056" w:rsidRDefault="002A1056" w:rsidP="00F322FA">
      <w:pPr>
        <w:rPr>
          <w:rFonts w:ascii="Arial" w:eastAsia="Times New Roman" w:hAnsi="Arial" w:cs="Arial"/>
          <w:color w:val="222222"/>
          <w:shd w:val="clear" w:color="auto" w:fill="FFFFFF"/>
        </w:rPr>
      </w:pPr>
    </w:p>
    <w:p w14:paraId="233158EE"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added a short discussion of the impact of meiosis type and also the potential importance of the precise type of fusion (with regard to the PAR region in chiasmatic species).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Overall, it would be better to use the text to describe biological results, and put the derivations in an Appendix (in as short and clear forms as can be achieved). At the very least, the “XXY” one should be removed from the main text.</w:t>
      </w:r>
    </w:p>
    <w:p w14:paraId="631E14A6" w14:textId="77777777" w:rsidR="002A1056" w:rsidRDefault="002A1056" w:rsidP="00F322FA">
      <w:pPr>
        <w:rPr>
          <w:rFonts w:ascii="Arial" w:eastAsia="Times New Roman" w:hAnsi="Arial" w:cs="Arial"/>
          <w:color w:val="222222"/>
          <w:shd w:val="clear" w:color="auto" w:fill="FFFFFF"/>
        </w:rPr>
      </w:pPr>
    </w:p>
    <w:p w14:paraId="5B59814A" w14:textId="77777777" w:rsidR="004937FB" w:rsidRDefault="004937FB" w:rsidP="00F322FA">
      <w:pPr>
        <w:rPr>
          <w:ins w:id="62" w:author="Anderson, Nathan Wallace" w:date="2020-07-23T10:55:00Z"/>
          <w:rFonts w:ascii="Arial" w:eastAsia="Times New Roman" w:hAnsi="Arial" w:cs="Arial"/>
          <w:color w:val="C00000"/>
          <w:shd w:val="clear" w:color="auto" w:fill="FFFFFF"/>
        </w:rPr>
      </w:pPr>
      <w:ins w:id="63" w:author="Anderson, Nathan Wallace" w:date="2020-07-23T10:55:00Z">
        <w:r>
          <w:rPr>
            <w:rFonts w:ascii="Arial" w:eastAsia="Times New Roman" w:hAnsi="Arial" w:cs="Arial"/>
            <w:color w:val="C00000"/>
            <w:shd w:val="clear" w:color="auto" w:fill="FFFFFF"/>
          </w:rPr>
          <w:t xml:space="preserve">We have rewritten this section and added an appendix. </w:t>
        </w:r>
      </w:ins>
    </w:p>
    <w:p w14:paraId="704E486A" w14:textId="65ED4ABF"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 xml:space="preserve">The authors assume that every chromosome is equally likely to be involved in a fusion </w:t>
      </w:r>
      <w:r w:rsidRPr="00F322FA">
        <w:rPr>
          <w:rFonts w:ascii="Arial" w:eastAsia="Times New Roman" w:hAnsi="Arial" w:cs="Arial"/>
          <w:color w:val="222222"/>
          <w:shd w:val="clear" w:color="auto" w:fill="FFFFFF"/>
        </w:rPr>
        <w:lastRenderedPageBreak/>
        <w:t>event. The text after equation (1) can be shortened by mentioning that, for the probability of an A-A fusion, one autosome is chosen at random, and another non-homologous one is chosen without replacement, to exclude fusions between homologous chromosomes. This includes fusions between an X and Y chromosome, so in the first section about the model (the XY case) it is unclear what is meant by the case when the two chromosomes are both sex chromosomes (SS-fusions). It would be clearer (and could shorten the text) if the paragraph introducing the models explained that fusions between homologous chromosomes are excluded in the first models discussed, but will be used later, when examining the case of multi-XY systems.</w:t>
      </w:r>
    </w:p>
    <w:p w14:paraId="6BE5726A" w14:textId="77777777" w:rsidR="002A1056" w:rsidRDefault="002A1056" w:rsidP="00F322FA">
      <w:pPr>
        <w:rPr>
          <w:rFonts w:ascii="Arial" w:eastAsia="Times New Roman" w:hAnsi="Arial" w:cs="Arial"/>
          <w:color w:val="222222"/>
          <w:shd w:val="clear" w:color="auto" w:fill="FFFFFF"/>
        </w:rPr>
      </w:pPr>
    </w:p>
    <w:p w14:paraId="7FC6ED26" w14:textId="39301EB8" w:rsidR="002A1056" w:rsidRDefault="004937FB" w:rsidP="00F322FA">
      <w:pPr>
        <w:rPr>
          <w:rFonts w:ascii="Arial" w:eastAsia="Times New Roman" w:hAnsi="Arial" w:cs="Arial"/>
          <w:color w:val="222222"/>
          <w:shd w:val="clear" w:color="auto" w:fill="FFFFFF"/>
        </w:rPr>
      </w:pPr>
      <w:ins w:id="64" w:author="Anderson, Nathan Wallace" w:date="2020-07-23T10:55:00Z">
        <w:r>
          <w:rPr>
            <w:rFonts w:ascii="Arial" w:eastAsia="Times New Roman" w:hAnsi="Arial" w:cs="Arial"/>
            <w:color w:val="C00000"/>
            <w:shd w:val="clear" w:color="auto" w:fill="FFFFFF"/>
          </w:rPr>
          <w:t>We have rewritten this section</w:t>
        </w:r>
      </w:ins>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XY case can be explained in a much shorter manner, which would also be clearer. Similarly, for the X0 system, though it seems odd not to mention that in this case we can have X-A, but not Y-A fusions, as explained in Charlesworth and 1980 Charlesworth, which also mentions some other caveats about attempting tests in Drosophila (also, the phrase “assume that males and females make equal contributions to possible fusions” is rather unclear — does it mean that the fusion could occur in either sex?). The end of the latter section (“Hence, this result is accurate for both XO and XY sex chromosome systems” simply means “Hence, this result applies to both XO and XY systems”.</w:t>
      </w:r>
      <w:r w:rsidR="00F322FA" w:rsidRPr="00F322FA">
        <w:rPr>
          <w:rFonts w:ascii="Arial" w:eastAsia="Times New Roman" w:hAnsi="Arial" w:cs="Arial"/>
          <w:color w:val="222222"/>
        </w:rPr>
        <w:br/>
      </w:r>
      <w:r w:rsidR="00F322FA" w:rsidRPr="00F322FA">
        <w:rPr>
          <w:rFonts w:ascii="Arial" w:eastAsia="Times New Roman" w:hAnsi="Arial" w:cs="Arial"/>
          <w:color w:val="222222"/>
        </w:rPr>
        <w:br/>
      </w:r>
      <w:ins w:id="65" w:author="Anderson, Nathan Wallace" w:date="2020-07-23T10:56:00Z">
        <w:r>
          <w:rPr>
            <w:rFonts w:ascii="Arial" w:eastAsia="Times New Roman" w:hAnsi="Arial" w:cs="Arial"/>
            <w:color w:val="C00000"/>
            <w:shd w:val="clear" w:color="auto" w:fill="FFFFFF"/>
          </w:rPr>
          <w:t>We have rewritten this section.</w:t>
        </w:r>
      </w:ins>
      <w:r w:rsidR="002A1056" w:rsidRPr="00F322FA">
        <w:rPr>
          <w:rFonts w:ascii="Arial" w:eastAsia="Times New Roman" w:hAnsi="Arial" w:cs="Arial"/>
          <w:color w:val="222222"/>
        </w:rPr>
        <w:br/>
      </w:r>
    </w:p>
    <w:p w14:paraId="3C5B473B" w14:textId="77777777" w:rsidR="002A1056"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The term “XXY system” is odd, and presumably means one where a fusion has already become established. Such cases are usually described as X1X2Y systems, where X1 is an ancestral X, and X2 is a former autosome that is now a neo-X because its homolog fused to the former Y.</w:t>
      </w:r>
    </w:p>
    <w:p w14:paraId="68910F67" w14:textId="77777777" w:rsidR="002A1056" w:rsidRDefault="002A1056" w:rsidP="00F322FA">
      <w:pPr>
        <w:rPr>
          <w:rFonts w:ascii="Arial" w:eastAsia="Times New Roman" w:hAnsi="Arial" w:cs="Arial"/>
          <w:color w:val="222222"/>
          <w:shd w:val="clear" w:color="auto" w:fill="FFFFFF"/>
        </w:rPr>
      </w:pPr>
    </w:p>
    <w:p w14:paraId="1651F2FD" w14:textId="77777777" w:rsidR="002A1056" w:rsidRDefault="002A1056" w:rsidP="00F322FA">
      <w:pPr>
        <w:rPr>
          <w:rFonts w:ascii="Arial" w:eastAsia="Times New Roman" w:hAnsi="Arial" w:cs="Arial"/>
          <w:color w:val="222222"/>
          <w:shd w:val="clear" w:color="auto" w:fill="FFFFFF"/>
        </w:rPr>
      </w:pPr>
      <w:r w:rsidRPr="002A1056">
        <w:rPr>
          <w:rFonts w:ascii="Arial" w:eastAsia="Times New Roman" w:hAnsi="Arial" w:cs="Arial"/>
          <w:color w:val="C00000"/>
          <w:shd w:val="clear" w:color="auto" w:fill="FFFFFF"/>
        </w:rPr>
        <w:t>We have clarified the description of these multi sex chromosome systems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The ms also seems not to be familiar with the development of ideas in the area. Bachtrog et al. 2014 did not discover the sex chromosome systems of haploid plants, but simply proposed calling what had previously been called the Y (male-determining) chromosome V and the female-determining one U (it was previously called an X chromosome). An earlier paper should be cited, e.g.</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Allen, C. E., 1935 The Genetics of Bryophytes. Botanical Review 1: 269-291.</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If Bachtrog et al. is to be cited, please indicate clearly that this is a review article. In addition, the ms appears to say nothing about UV systems, other than that the equations derived do not apply in this case. I believe that sex chromosome-autosome fusions are not uncommon among bryophytes. So why not work out the chances for this case also? I think this is simpler than the ones that are included.</w:t>
      </w:r>
    </w:p>
    <w:p w14:paraId="152982FE" w14:textId="77777777" w:rsidR="002A1056" w:rsidRDefault="002A1056" w:rsidP="00F322FA">
      <w:pPr>
        <w:rPr>
          <w:rFonts w:ascii="Arial" w:eastAsia="Times New Roman" w:hAnsi="Arial" w:cs="Arial"/>
          <w:color w:val="222222"/>
          <w:shd w:val="clear" w:color="auto" w:fill="FFFFFF"/>
        </w:rPr>
      </w:pPr>
    </w:p>
    <w:p w14:paraId="577CAAA3"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shd w:val="clear" w:color="auto" w:fill="FFFFFF"/>
        </w:rPr>
        <w:t>We have added I citation to the suggested paper and made it clear that the existing citation is to a review and synthesis paper we retain this citation as we feel that it offers a good introduction for readers to the possible systems documented.</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lastRenderedPageBreak/>
        <w:t>The phrase “across the entire clade” is confusing when it refers to a hypothetical case.</w:t>
      </w:r>
      <w:r w:rsidR="00F322FA" w:rsidRPr="00F322FA">
        <w:rPr>
          <w:rFonts w:ascii="Arial" w:eastAsia="Times New Roman" w:hAnsi="Arial" w:cs="Arial"/>
          <w:color w:val="222222"/>
        </w:rPr>
        <w:br/>
      </w:r>
    </w:p>
    <w:p w14:paraId="13670EA7" w14:textId="168A2E29" w:rsidR="002A1056" w:rsidRDefault="002A1056" w:rsidP="00F322FA">
      <w:pPr>
        <w:rPr>
          <w:ins w:id="66" w:author="Nathan" w:date="2020-07-21T18:50:00Z"/>
          <w:rFonts w:ascii="Arial" w:eastAsia="Times New Roman" w:hAnsi="Arial" w:cs="Arial"/>
          <w:color w:val="C00000"/>
        </w:rPr>
      </w:pPr>
      <w:r w:rsidRPr="002A1056">
        <w:rPr>
          <w:rFonts w:ascii="Arial" w:eastAsia="Times New Roman" w:hAnsi="Arial" w:cs="Arial"/>
          <w:color w:val="C00000"/>
        </w:rPr>
        <w:t>We have rephrased this statement</w:t>
      </w:r>
    </w:p>
    <w:p w14:paraId="4E198959" w14:textId="44B70CD9" w:rsidR="00185B8F" w:rsidRDefault="00185B8F" w:rsidP="00F322FA">
      <w:pPr>
        <w:rPr>
          <w:ins w:id="67" w:author="Nathan" w:date="2020-07-21T18:50:00Z"/>
          <w:rFonts w:ascii="Arial" w:eastAsia="Times New Roman" w:hAnsi="Arial" w:cs="Arial"/>
          <w:color w:val="C00000"/>
        </w:rPr>
      </w:pPr>
    </w:p>
    <w:p w14:paraId="3D74C1CA" w14:textId="2F95C788" w:rsidR="00185B8F" w:rsidRPr="002A1056" w:rsidDel="00503B51" w:rsidRDefault="00185B8F" w:rsidP="00F322FA">
      <w:pPr>
        <w:rPr>
          <w:del w:id="68" w:author="Nathan" w:date="2020-07-21T18:52:00Z"/>
          <w:rFonts w:ascii="Arial" w:eastAsia="Times New Roman" w:hAnsi="Arial" w:cs="Arial"/>
          <w:color w:val="C00000"/>
        </w:rPr>
      </w:pPr>
      <w:ins w:id="69" w:author="Nathan" w:date="2020-07-21T18:50:00Z">
        <w:r>
          <w:rPr>
            <w:rFonts w:ascii="Arial" w:eastAsia="Times New Roman" w:hAnsi="Arial" w:cs="Arial"/>
            <w:color w:val="C00000"/>
          </w:rPr>
          <w:t>This was not in reference to a hypothetical case, we are referring the the jumping spider clade</w:t>
        </w:r>
      </w:ins>
      <w:ins w:id="70" w:author="Nathan" w:date="2020-07-21T18:52:00Z">
        <w:r w:rsidR="00503B51">
          <w:rPr>
            <w:rFonts w:ascii="Arial" w:eastAsia="Times New Roman" w:hAnsi="Arial" w:cs="Arial"/>
            <w:color w:val="C00000"/>
          </w:rPr>
          <w:t>, we have clarified this fact</w:t>
        </w:r>
        <w:r w:rsidR="00503B51">
          <w:rPr>
            <w:rFonts w:ascii="Arial" w:eastAsia="Times New Roman" w:hAnsi="Arial" w:cs="Arial"/>
            <w:color w:val="222222"/>
          </w:rPr>
          <w:t xml:space="preserve"> line </w:t>
        </w:r>
      </w:ins>
      <w:ins w:id="71" w:author="Anderson, Nathan Wallace" w:date="2020-07-23T11:09:00Z">
        <w:r w:rsidR="00B719A9">
          <w:rPr>
            <w:rFonts w:ascii="Arial" w:eastAsia="Times New Roman" w:hAnsi="Arial" w:cs="Arial"/>
            <w:color w:val="222222"/>
          </w:rPr>
          <w:t>133</w:t>
        </w:r>
      </w:ins>
    </w:p>
    <w:p w14:paraId="57C7141D" w14:textId="37E3FE2A"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The last part of the text describes how the equations might be applied when data exist for a group of organisms includes not just XY or X0 systems, but different systems in different lineages. This is worth mentioning, but could be shortened, given that there are no data sets currently, and the approach has already been developed for other characters. In my opinion, this short paper will be much more likely to be read, and lead to advances in understanding, if it is shortened and made more readable — at present, parts are long-winded and make heavy weather of rather simple stuff.</w:t>
      </w:r>
      <w:r w:rsidRPr="00F322FA">
        <w:rPr>
          <w:rFonts w:ascii="Arial" w:eastAsia="Times New Roman" w:hAnsi="Arial" w:cs="Arial"/>
          <w:color w:val="222222"/>
        </w:rPr>
        <w:br/>
      </w:r>
    </w:p>
    <w:p w14:paraId="4DDC1DED" w14:textId="2A802E48" w:rsidR="002A1056" w:rsidRPr="002A1056" w:rsidRDefault="002A1056" w:rsidP="00F322FA">
      <w:pPr>
        <w:rPr>
          <w:rFonts w:ascii="Arial" w:eastAsia="Times New Roman" w:hAnsi="Arial" w:cs="Arial"/>
          <w:color w:val="C00000"/>
        </w:rPr>
      </w:pPr>
      <w:r w:rsidRPr="002A1056">
        <w:rPr>
          <w:rFonts w:ascii="Arial" w:eastAsia="Times New Roman" w:hAnsi="Arial" w:cs="Arial"/>
          <w:color w:val="C00000"/>
        </w:rPr>
        <w:t>We believe the edits that we have made in response to other comments have largely dealt with these issues in particular we have greatly shortened the derivations and added additional empirical analyses.</w:t>
      </w:r>
    </w:p>
    <w:p w14:paraId="428D973F" w14:textId="77777777" w:rsidR="002A1056" w:rsidRDefault="00F322FA" w:rsidP="00F322FA">
      <w:pPr>
        <w:rPr>
          <w:rFonts w:ascii="Arial" w:eastAsia="Times New Roman" w:hAnsi="Arial" w:cs="Arial"/>
          <w:color w:val="222222"/>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Some comment about ZW and Z0 systems should be added to the text. In my opinion, it is not sufficient merely to say that these are in the supplement. Presumably, the results are similar to those for XY and X0 systems, and, if so, why not say that. If not, a brief mention of why a difference arises would be helpful.</w:t>
      </w:r>
      <w:r w:rsidRPr="00F322FA">
        <w:rPr>
          <w:rFonts w:ascii="Arial" w:eastAsia="Times New Roman" w:hAnsi="Arial" w:cs="Arial"/>
          <w:color w:val="222222"/>
        </w:rPr>
        <w:br/>
      </w:r>
    </w:p>
    <w:p w14:paraId="77057C7D" w14:textId="77777777" w:rsidR="002A1056" w:rsidRDefault="002A1056" w:rsidP="00F322FA">
      <w:pPr>
        <w:rPr>
          <w:rFonts w:ascii="Arial" w:eastAsia="Times New Roman" w:hAnsi="Arial" w:cs="Arial"/>
          <w:color w:val="222222"/>
        </w:rPr>
      </w:pPr>
      <w:r w:rsidRPr="002A1056">
        <w:rPr>
          <w:rFonts w:ascii="Arial" w:eastAsia="Times New Roman" w:hAnsi="Arial" w:cs="Arial"/>
          <w:color w:val="C00000"/>
        </w:rPr>
        <w:t>We have corrected this issue</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Referee: 4</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Comments to the Author(s)</w:t>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Anderson &amp; Blackmon present a model to test the probability of sex chromosome-autosome fusion given their importance in sexual antagonism. Understanding the role of chromosome fusions in chromosomal evolution is in fact one of the most intriguing questions in biology. Several hypotheses have been proposed, from the hybrid dysfunction model (White 1969; King 1993) to the suppressed recombination models of speciation (Navaro and Barton 2003; Faria and Navarro 2010; Brown and O’Neill 2010; Farre et al. 2013; Faria et al 2019). Therefore, the area of research where the paper is focused on is of interest.</w:t>
      </w:r>
      <w:r w:rsidR="00F322FA" w:rsidRPr="00F322FA">
        <w:rPr>
          <w:rFonts w:ascii="Arial" w:eastAsia="Times New Roman" w:hAnsi="Arial" w:cs="Arial"/>
          <w:color w:val="222222"/>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 xml:space="preserve">Being said that, the authors base their hypothesis on an assumption that is simply not correct. They assume that all chromosomes have an equal probability of being involved in fusions. But extensive literature in cytology, cell biology and genomics fields have demonstrated that chromosomes do not distribute randomly inside the nucleus. In fact, a layer of complexity is provided by the compartmentalization of the nucleus. The genome is organized into discrete, three-dimensional chromosomal territories or domains. It is known that this organization is non-random; gene-rich chromosomes and active euchromatin tend to reside in the inner portion of nuclei, while gene-poor regions </w:t>
      </w:r>
      <w:r w:rsidR="00F322FA" w:rsidRPr="00F322FA">
        <w:rPr>
          <w:rFonts w:ascii="Arial" w:eastAsia="Times New Roman" w:hAnsi="Arial" w:cs="Arial"/>
          <w:color w:val="222222"/>
          <w:shd w:val="clear" w:color="auto" w:fill="FFFFFF"/>
        </w:rPr>
        <w:lastRenderedPageBreak/>
        <w:t>and genetically inert heterochromatin are located at the nuclear periphery. And this distribution is strongly species-dependent based on the cell type, the number and morphology of chromosomes among other factors. From the Rabl (or Rabl-like) distribution in plants and yeast to centromere clustering in A. thaliana. So, chromosomes do not have equal probability of being involved in rearrangements. And this is especially true for sexual chromosomes, whose nuclear occupancy tends to be more towards the periphery in same species (at least in mammals). There is also evidence that certain properties of local DNA sequences together with the epigenetic state of the chromatin could promote the change of chromatin to an open configuration and this can contribute the origin of chromosomal reorganizations. Therefore, authors need to reformulate their model based on experimental evidence.</w:t>
      </w:r>
      <w:r w:rsidR="00F322FA" w:rsidRPr="00F322FA">
        <w:rPr>
          <w:rFonts w:ascii="Arial" w:eastAsia="Times New Roman" w:hAnsi="Arial" w:cs="Arial"/>
          <w:color w:val="222222"/>
        </w:rPr>
        <w:br/>
      </w:r>
    </w:p>
    <w:p w14:paraId="2B429215" w14:textId="51D59DBF" w:rsidR="002A1056" w:rsidRPr="00B56AAD" w:rsidRDefault="002A1056" w:rsidP="00F322FA">
      <w:pPr>
        <w:rPr>
          <w:rFonts w:ascii="Arial" w:eastAsia="Times New Roman" w:hAnsi="Arial" w:cs="Arial"/>
          <w:color w:val="C00000"/>
        </w:rPr>
      </w:pPr>
      <w:r w:rsidRPr="00B56AAD">
        <w:rPr>
          <w:rFonts w:ascii="Arial" w:eastAsia="Times New Roman" w:hAnsi="Arial" w:cs="Arial"/>
          <w:color w:val="C00000"/>
        </w:rPr>
        <w:t xml:space="preserve">We agree that the assumption of all chromosome having equal probability is a strong assumption but we feel that this is a necessity to develop a null model of this sort. </w:t>
      </w:r>
      <w:r w:rsidR="00B56AAD" w:rsidRPr="00B56AAD">
        <w:rPr>
          <w:rFonts w:ascii="Arial" w:eastAsia="Times New Roman" w:hAnsi="Arial" w:cs="Arial"/>
          <w:color w:val="C00000"/>
        </w:rPr>
        <w:t>Existing methods could be used to test whether this assumption is violated for instance a monte carlo simulation approach where we ask whether the number of times that a specific chromosome is involved in a sex chromosome autosome fusion is beyond a null expectation.</w:t>
      </w:r>
    </w:p>
    <w:p w14:paraId="3C9D9BA3"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r w:rsidRPr="00F322FA">
        <w:rPr>
          <w:rFonts w:ascii="Arial" w:eastAsia="Times New Roman" w:hAnsi="Arial" w:cs="Arial"/>
          <w:color w:val="222222"/>
          <w:shd w:val="clear" w:color="auto" w:fill="FFFFFF"/>
        </w:rPr>
        <w:t>Moreover, I would also suggest to the author to provide a more thoughtful view on the role of chromosome reorganization in evolution in the introduction section. Not only fusions and fissions are strong driving forces, but also inversions.</w:t>
      </w:r>
    </w:p>
    <w:p w14:paraId="15604AA5" w14:textId="77777777" w:rsidR="00B56AAD" w:rsidRDefault="00B56AAD" w:rsidP="00F322FA">
      <w:pPr>
        <w:rPr>
          <w:rFonts w:ascii="Arial" w:eastAsia="Times New Roman" w:hAnsi="Arial" w:cs="Arial"/>
          <w:color w:val="222222"/>
          <w:shd w:val="clear" w:color="auto" w:fill="FFFFFF"/>
        </w:rPr>
      </w:pPr>
    </w:p>
    <w:p w14:paraId="28395982" w14:textId="77777777" w:rsidR="00B56AAD" w:rsidRDefault="00B56AAD" w:rsidP="00F322FA">
      <w:pPr>
        <w:rPr>
          <w:rFonts w:ascii="Arial" w:eastAsia="Times New Roman" w:hAnsi="Arial" w:cs="Arial"/>
          <w:color w:val="222222"/>
          <w:shd w:val="clear" w:color="auto" w:fill="FFFFFF"/>
        </w:rPr>
      </w:pPr>
      <w:r w:rsidRPr="00B56AAD">
        <w:rPr>
          <w:rFonts w:ascii="Arial" w:eastAsia="Times New Roman" w:hAnsi="Arial" w:cs="Arial"/>
          <w:color w:val="C00000"/>
          <w:shd w:val="clear" w:color="auto" w:fill="FFFFFF"/>
        </w:rPr>
        <w:t>We have added a bit about inversions but since our model and the focus of this paper is fusions we have kept this to a minimum.</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is also not clear which taxonomic group are they referring to (i.e., mammals, insects, all taxa?).</w:t>
      </w:r>
    </w:p>
    <w:p w14:paraId="11EC4519" w14:textId="77777777" w:rsidR="00B56AAD" w:rsidRDefault="00B56AAD" w:rsidP="00F322FA">
      <w:pPr>
        <w:rPr>
          <w:rFonts w:ascii="Arial" w:eastAsia="Times New Roman" w:hAnsi="Arial" w:cs="Arial"/>
          <w:color w:val="222222"/>
          <w:shd w:val="clear" w:color="auto" w:fill="FFFFFF"/>
        </w:rPr>
      </w:pPr>
    </w:p>
    <w:p w14:paraId="66474BDC" w14:textId="6648B2B9" w:rsidR="00B56AAD" w:rsidRDefault="00B56AAD" w:rsidP="00F322FA">
      <w:pPr>
        <w:rPr>
          <w:rFonts w:ascii="Arial" w:eastAsia="Times New Roman" w:hAnsi="Arial" w:cs="Arial"/>
          <w:color w:val="222222"/>
        </w:rPr>
      </w:pPr>
      <w:r w:rsidRPr="00B56AAD">
        <w:rPr>
          <w:rFonts w:ascii="Arial" w:eastAsia="Times New Roman" w:hAnsi="Arial" w:cs="Arial"/>
          <w:color w:val="C00000"/>
          <w:shd w:val="clear" w:color="auto" w:fill="FFFFFF"/>
        </w:rPr>
        <w:t>In this case we are referring to….</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It will be helpful also to provide a framework for the importance of autosome-sex chromosome fusions. Different sexual chromosome systems (which are indeed diverse and complex) need to be properly introduced in early stage of the paper. Some of them are named in the discussion but the audience might not be familiar with them. Are ZW systems also considered?</w:t>
      </w:r>
      <w:r w:rsidR="00F322FA" w:rsidRPr="00F322FA">
        <w:rPr>
          <w:rFonts w:ascii="Arial" w:eastAsia="Times New Roman" w:hAnsi="Arial" w:cs="Arial"/>
          <w:color w:val="222222"/>
        </w:rPr>
        <w:br/>
      </w:r>
    </w:p>
    <w:p w14:paraId="0DFD533A" w14:textId="65A2C733" w:rsidR="00B56AAD" w:rsidRPr="00B56AAD" w:rsidRDefault="00B56AAD" w:rsidP="00F322FA">
      <w:pPr>
        <w:rPr>
          <w:rFonts w:ascii="Arial" w:eastAsia="Times New Roman" w:hAnsi="Arial" w:cs="Arial"/>
          <w:color w:val="C00000"/>
        </w:rPr>
      </w:pPr>
      <w:r w:rsidRPr="00B56AAD">
        <w:rPr>
          <w:rFonts w:ascii="Arial" w:eastAsia="Times New Roman" w:hAnsi="Arial" w:cs="Arial"/>
          <w:color w:val="C00000"/>
        </w:rPr>
        <w:t>We have improved our introduction to possible sex chromosome systems in the introduction.</w:t>
      </w:r>
    </w:p>
    <w:p w14:paraId="307DD45D" w14:textId="77777777" w:rsidR="00B56AAD" w:rsidRDefault="00B56AAD" w:rsidP="00F322FA">
      <w:pPr>
        <w:rPr>
          <w:rFonts w:ascii="Arial" w:eastAsia="Times New Roman" w:hAnsi="Arial" w:cs="Arial"/>
          <w:color w:val="222222"/>
        </w:rPr>
      </w:pPr>
    </w:p>
    <w:p w14:paraId="3825CED6"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rPr>
        <w:br/>
      </w:r>
    </w:p>
    <w:p w14:paraId="3B1D1B7D" w14:textId="77777777" w:rsidR="00B56AAD" w:rsidRDefault="00F322FA" w:rsidP="00F322FA">
      <w:pPr>
        <w:rPr>
          <w:rFonts w:ascii="Arial" w:eastAsia="Times New Roman" w:hAnsi="Arial" w:cs="Arial"/>
          <w:color w:val="222222"/>
          <w:shd w:val="clear" w:color="auto" w:fill="FFFFFF"/>
        </w:rPr>
      </w:pPr>
      <w:r w:rsidRPr="00F322FA">
        <w:rPr>
          <w:rFonts w:ascii="Arial" w:eastAsia="Times New Roman" w:hAnsi="Arial" w:cs="Arial"/>
          <w:color w:val="222222"/>
          <w:shd w:val="clear" w:color="auto" w:fill="FFFFFF"/>
        </w:rPr>
        <w:t xml:space="preserve">Referee 1 questions whether the model is useful in terms of application across diverse taxa, as well as for testing the hypothesis of SA-fusions and sexual antagonism. Referee 2 suggests emphasizing the expectations of SA fusions based on the number of chromosomes. I agree that the abstract needs to be carefully rewritten in a manner </w:t>
      </w:r>
      <w:r w:rsidRPr="00F322FA">
        <w:rPr>
          <w:rFonts w:ascii="Arial" w:eastAsia="Times New Roman" w:hAnsi="Arial" w:cs="Arial"/>
          <w:color w:val="222222"/>
          <w:shd w:val="clear" w:color="auto" w:fill="FFFFFF"/>
        </w:rPr>
        <w:lastRenderedPageBreak/>
        <w:t>that identifies the novelty of this null model. I also agree with this referee’s recommendation to analyze an additional set of data. Referee 3 provides detailed recommendations that I feel will improve the manuscript, and I suggest that the authors carefully address these comments. Referee 4 also discusses the need for validation of the model. This referee challenges the assumption that all chromosomes have an equal probability of fusion. I understand this argument, but it seems to me that a null model would use such an assumption. Perhaps the authors can provide a better argument for this assumption.</w:t>
      </w:r>
      <w:r w:rsidR="00B56AAD">
        <w:rPr>
          <w:rFonts w:ascii="Arial" w:eastAsia="Times New Roman" w:hAnsi="Arial" w:cs="Arial"/>
          <w:color w:val="222222"/>
        </w:rPr>
        <w:t xml:space="preserve"> </w:t>
      </w:r>
      <w:r w:rsidRPr="00F322FA">
        <w:rPr>
          <w:rFonts w:ascii="Arial" w:eastAsia="Times New Roman" w:hAnsi="Arial" w:cs="Arial"/>
          <w:color w:val="222222"/>
          <w:shd w:val="clear" w:color="auto" w:fill="FFFFFF"/>
        </w:rPr>
        <w:t>All referees highlight various areas where the paper can be improved, and revision should start with the abstract and introduction. The challenge presented to the authors relates to the overall novelty of this approach and how it will contribute to ideas about chromosomal antagonism. As written, the paper falls short of highlighting the overall significance of this model.</w:t>
      </w:r>
    </w:p>
    <w:p w14:paraId="2EC1FC17" w14:textId="77777777" w:rsidR="00B56AAD" w:rsidRDefault="00B56AAD" w:rsidP="00F322FA">
      <w:pPr>
        <w:rPr>
          <w:rFonts w:ascii="Arial" w:eastAsia="Times New Roman" w:hAnsi="Arial" w:cs="Arial"/>
          <w:color w:val="222222"/>
          <w:shd w:val="clear" w:color="auto" w:fill="FFFFFF"/>
        </w:rPr>
      </w:pPr>
    </w:p>
    <w:p w14:paraId="7F862B44" w14:textId="72FEF764" w:rsidR="00F322FA" w:rsidRPr="00F322FA" w:rsidRDefault="00B56AAD" w:rsidP="00F322FA">
      <w:pPr>
        <w:rPr>
          <w:rFonts w:ascii="Times New Roman" w:eastAsia="Times New Roman" w:hAnsi="Times New Roman" w:cs="Times New Roman"/>
        </w:rPr>
      </w:pPr>
      <w:r w:rsidRPr="00B56AAD">
        <w:rPr>
          <w:rFonts w:ascii="Arial" w:eastAsia="Times New Roman" w:hAnsi="Arial" w:cs="Arial"/>
          <w:color w:val="C00000"/>
          <w:shd w:val="clear" w:color="auto" w:fill="FFFFFF"/>
        </w:rPr>
        <w:t>We appreciate you taking the time to summarize your evaluation of the received reviews this was very helpful in formulating our responses.</w:t>
      </w:r>
      <w:r w:rsidR="00F322FA" w:rsidRPr="00F322FA">
        <w:rPr>
          <w:rFonts w:ascii="Arial" w:eastAsia="Times New Roman" w:hAnsi="Arial" w:cs="Arial"/>
          <w:color w:val="C00000"/>
        </w:rPr>
        <w:br/>
      </w:r>
      <w:r w:rsidR="00F322FA" w:rsidRPr="00F322FA">
        <w:rPr>
          <w:rFonts w:ascii="Arial" w:eastAsia="Times New Roman" w:hAnsi="Arial" w:cs="Arial"/>
          <w:color w:val="222222"/>
        </w:rPr>
        <w:br/>
      </w:r>
      <w:r w:rsidR="00F322FA" w:rsidRPr="00F322FA">
        <w:rPr>
          <w:rFonts w:ascii="Arial" w:eastAsia="Times New Roman" w:hAnsi="Arial" w:cs="Arial"/>
          <w:color w:val="222222"/>
          <w:shd w:val="clear" w:color="auto" w:fill="FFFFFF"/>
        </w:rPr>
        <w:t>Here are a few extra recommendations. It would be nice to define sexual antagonism in the introduction. References should be numerical designations and listed in order of citing rather than alphabetically by author. The following paper seems germane: Matsumoto and Kitano. 2016. The intricate relationship between sexually antagonistic selection and the evolution of sex chromosome fusions. Journal of Theoretical Biology 404:97-108.</w:t>
      </w:r>
    </w:p>
    <w:p w14:paraId="5936BD19" w14:textId="77777777" w:rsidR="00F322FA" w:rsidRPr="00F322FA" w:rsidRDefault="00F322FA" w:rsidP="00F322FA">
      <w:pPr>
        <w:rPr>
          <w:rFonts w:ascii="Times New Roman" w:eastAsia="Times New Roman" w:hAnsi="Times New Roman" w:cs="Times New Roman"/>
        </w:rPr>
      </w:pPr>
    </w:p>
    <w:p w14:paraId="5A4597A8" w14:textId="15B70C0A" w:rsidR="00E46182" w:rsidRPr="00B56AAD" w:rsidRDefault="00B56AAD">
      <w:pPr>
        <w:rPr>
          <w:color w:val="C00000"/>
        </w:rPr>
      </w:pPr>
      <w:r w:rsidRPr="00B56AAD">
        <w:rPr>
          <w:color w:val="C00000"/>
        </w:rPr>
        <w:t>We have edited the introduction to clearly define sexual antagonism</w:t>
      </w:r>
      <w:ins w:id="72" w:author="Anderson, Nathan Wallace" w:date="2020-07-23T11:19:00Z">
        <w:r w:rsidR="00F7250C">
          <w:rPr>
            <w:color w:val="C00000"/>
          </w:rPr>
          <w:t xml:space="preserve"> line 27-29</w:t>
        </w:r>
      </w:ins>
      <w:r w:rsidRPr="00B56AAD">
        <w:rPr>
          <w:color w:val="C00000"/>
        </w:rPr>
        <w:t xml:space="preserve"> and have also included a citation to the suggested article….</w:t>
      </w:r>
    </w:p>
    <w:sectPr w:rsidR="00E46182" w:rsidRPr="00B56AA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FA"/>
    <w:rsid w:val="0003200B"/>
    <w:rsid w:val="000921AE"/>
    <w:rsid w:val="00153C16"/>
    <w:rsid w:val="00185B8F"/>
    <w:rsid w:val="00191559"/>
    <w:rsid w:val="002A1056"/>
    <w:rsid w:val="002B6299"/>
    <w:rsid w:val="002F00E8"/>
    <w:rsid w:val="003B095F"/>
    <w:rsid w:val="0047268D"/>
    <w:rsid w:val="004937FB"/>
    <w:rsid w:val="004D5472"/>
    <w:rsid w:val="00503B51"/>
    <w:rsid w:val="005331A7"/>
    <w:rsid w:val="00587415"/>
    <w:rsid w:val="005C2963"/>
    <w:rsid w:val="00601EEA"/>
    <w:rsid w:val="007C716C"/>
    <w:rsid w:val="00977F23"/>
    <w:rsid w:val="009A5799"/>
    <w:rsid w:val="00A0189D"/>
    <w:rsid w:val="00B0046A"/>
    <w:rsid w:val="00B01ECE"/>
    <w:rsid w:val="00B56AAD"/>
    <w:rsid w:val="00B719A9"/>
    <w:rsid w:val="00BB15D7"/>
    <w:rsid w:val="00BD37B6"/>
    <w:rsid w:val="00D16BB4"/>
    <w:rsid w:val="00D858B6"/>
    <w:rsid w:val="00D86DAD"/>
    <w:rsid w:val="00D96B83"/>
    <w:rsid w:val="00DB485A"/>
    <w:rsid w:val="00E46182"/>
    <w:rsid w:val="00F322FA"/>
    <w:rsid w:val="00F64A35"/>
    <w:rsid w:val="00F7250C"/>
    <w:rsid w:val="00F80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A6DD"/>
  <w15:chartTrackingRefBased/>
  <w15:docId w15:val="{18DBE567-9266-7141-8691-2B7D7061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22FA"/>
    <w:rPr>
      <w:color w:val="0000FF"/>
      <w:u w:val="single"/>
    </w:rPr>
  </w:style>
  <w:style w:type="paragraph" w:styleId="BalloonText">
    <w:name w:val="Balloon Text"/>
    <w:basedOn w:val="Normal"/>
    <w:link w:val="BalloonTextChar"/>
    <w:uiPriority w:val="99"/>
    <w:semiHidden/>
    <w:unhideWhenUsed/>
    <w:rsid w:val="001915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86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9</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Anderson, Nathan Wallace</cp:lastModifiedBy>
  <cp:revision>5</cp:revision>
  <dcterms:created xsi:type="dcterms:W3CDTF">2020-07-10T17:56:00Z</dcterms:created>
  <dcterms:modified xsi:type="dcterms:W3CDTF">2020-07-23T16:20:00Z</dcterms:modified>
</cp:coreProperties>
</file>