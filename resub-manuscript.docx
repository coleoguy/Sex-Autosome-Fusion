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048A" w14:textId="77777777" w:rsidR="00706B8D" w:rsidRPr="009C7866" w:rsidRDefault="00C0664E">
      <w:pPr>
        <w:pStyle w:val="FirstParagraph"/>
      </w:pPr>
      <w:r w:rsidRPr="009C7866">
        <w:rPr>
          <w:b/>
        </w:rPr>
        <w:t>The Probability of Fusions Joining Sex Chromosomes and Autosomes</w:t>
      </w:r>
    </w:p>
    <w:p w14:paraId="0C270C89" w14:textId="6F77CCD6" w:rsidR="00706B8D" w:rsidRPr="009C7866" w:rsidRDefault="00C0664E">
      <w:pPr>
        <w:pStyle w:val="BodyText"/>
      </w:pPr>
      <w:r w:rsidRPr="009C7866">
        <w:t>Nathan W. Anderson</w:t>
      </w:r>
      <w:r w:rsidR="00E12F90">
        <w:t xml:space="preserve">, Carl E. </w:t>
      </w:r>
      <w:proofErr w:type="spellStart"/>
      <w:r w:rsidR="00E12F90">
        <w:t>Hjelmen</w:t>
      </w:r>
      <w:proofErr w:type="spellEnd"/>
      <w:r w:rsidR="00E12F90">
        <w:t xml:space="preserve">, </w:t>
      </w:r>
      <w:r w:rsidRPr="009C7866">
        <w:t>and Heath Blackmon</w:t>
      </w:r>
    </w:p>
    <w:p w14:paraId="5118948C" w14:textId="77777777" w:rsidR="00706B8D" w:rsidRPr="009C7866" w:rsidRDefault="00C0664E">
      <w:pPr>
        <w:pStyle w:val="BodyText"/>
      </w:pPr>
      <w:r w:rsidRPr="009C7866">
        <w:t>Department of Biology; Texas A&amp;M University; College Station, TX 77843, USA</w:t>
      </w:r>
    </w:p>
    <w:p w14:paraId="3707A237" w14:textId="77777777" w:rsidR="00706B8D" w:rsidRPr="009C7866" w:rsidRDefault="00C0664E">
      <w:pPr>
        <w:pStyle w:val="BodyText"/>
      </w:pPr>
      <w:r w:rsidRPr="009C7866">
        <w:t xml:space="preserve">Author for correspondence: HB, </w:t>
      </w:r>
      <w:r w:rsidRPr="009C7866">
        <w:rPr>
          <w:i/>
        </w:rPr>
        <w:t>coleoguy@gmail.com</w:t>
      </w:r>
    </w:p>
    <w:p w14:paraId="3AE6EC47" w14:textId="77777777" w:rsidR="00706B8D" w:rsidRPr="008B6C25" w:rsidRDefault="00C0664E">
      <w:pPr>
        <w:pStyle w:val="Heading1"/>
        <w:rPr>
          <w:rFonts w:asciiTheme="minorHAnsi" w:hAnsiTheme="minorHAnsi"/>
        </w:rPr>
      </w:pPr>
      <w:bookmarkStart w:id="0" w:name="abstract"/>
      <w:r w:rsidRPr="008B6C25">
        <w:rPr>
          <w:rFonts w:asciiTheme="minorHAnsi" w:hAnsiTheme="minorHAnsi"/>
        </w:rPr>
        <w:t>Abstract</w:t>
      </w:r>
      <w:bookmarkEnd w:id="0"/>
    </w:p>
    <w:p w14:paraId="48032088" w14:textId="58A42456" w:rsidR="00706B8D" w:rsidRPr="009C7866" w:rsidRDefault="00C0664E">
      <w:pPr>
        <w:pStyle w:val="FirstParagraph"/>
        <w:rPr>
          <w:iCs/>
        </w:rPr>
      </w:pPr>
      <w:r w:rsidRPr="009C7866">
        <w:t xml:space="preserve">Chromosome fusion and fission are primary mechanisms of karyotype evolution. In particular, the fusion of a sex chromosome and an autosome has been proposed as a mechanism to resolve </w:t>
      </w:r>
      <w:proofErr w:type="spellStart"/>
      <w:r w:rsidRPr="009C7866">
        <w:t>intralocus</w:t>
      </w:r>
      <w:proofErr w:type="spellEnd"/>
      <w:r w:rsidRPr="009C7866">
        <w:t xml:space="preserve"> sexual antagonism. If sexual antagonism is common throughout the genome, we should expect to see an excess of fusions that join sex chromosomes and autosomes. Here, we present a null model that provides the probability of a sex chromosome autosome fusion, assuming all chromosomes have an equal probability of being involved in a fusion. This closed-form expression is applicable to both male and female heterogametic sex chromosome systems and can accommodate unequal proportions of fusions originating in males and females.</w:t>
      </w:r>
      <w:r w:rsidR="00E4091B" w:rsidRPr="00374ABE">
        <w:t xml:space="preserve"> We find that over 25% of all chromosomal fusions</w:t>
      </w:r>
      <w:r w:rsidR="00E4091B" w:rsidRPr="009C7866">
        <w:t xml:space="preserve"> are expected to be between a sex chromosome and an autosome whenever the diploid autosome count is fewer than 16, regardless of sex chromosome system.</w:t>
      </w:r>
      <w:r w:rsidR="00111698" w:rsidRPr="009C7866">
        <w:t xml:space="preserve"> We also demonstrate the utility of our model by analyzing two </w:t>
      </w:r>
      <w:r w:rsidR="00A24420" w:rsidRPr="009C7866">
        <w:t xml:space="preserve">empirical </w:t>
      </w:r>
      <w:r w:rsidR="008B6C25" w:rsidRPr="009C7866">
        <w:t>datasets</w:t>
      </w:r>
      <w:r w:rsidR="008B6C25">
        <w:t>:</w:t>
      </w:r>
      <w:r w:rsidR="00A24420" w:rsidRPr="009C7866">
        <w:rPr>
          <w:iCs/>
        </w:rPr>
        <w:t xml:space="preserve"> one from</w:t>
      </w:r>
      <w:r w:rsidR="00111698" w:rsidRPr="009C7866">
        <w:rPr>
          <w:i/>
        </w:rPr>
        <w:t xml:space="preserve"> Drosophila</w:t>
      </w:r>
      <w:r w:rsidR="0004037A">
        <w:rPr>
          <w:i/>
        </w:rPr>
        <w:t xml:space="preserve"> </w:t>
      </w:r>
      <w:r w:rsidR="0004037A">
        <w:rPr>
          <w:iCs/>
        </w:rPr>
        <w:t xml:space="preserve">and one from </w:t>
      </w:r>
      <w:proofErr w:type="spellStart"/>
      <w:r w:rsidR="0004037A" w:rsidRPr="009C7866">
        <w:rPr>
          <w:i/>
        </w:rPr>
        <w:t>Habronattus</w:t>
      </w:r>
      <w:proofErr w:type="spellEnd"/>
      <w:r w:rsidR="00111698" w:rsidRPr="009C7866">
        <w:rPr>
          <w:iCs/>
        </w:rPr>
        <w:t>.</w:t>
      </w:r>
    </w:p>
    <w:p w14:paraId="3B03D8D9" w14:textId="77777777" w:rsidR="00706B8D" w:rsidRPr="009C7866" w:rsidRDefault="00C0664E">
      <w:pPr>
        <w:pStyle w:val="BodyText"/>
      </w:pPr>
      <w:r w:rsidRPr="009C7866">
        <w:rPr>
          <w:i/>
        </w:rPr>
        <w:t>Keywords: sexual antagonism; chromosome fusion; sex determination systems; chromosome number</w:t>
      </w:r>
    </w:p>
    <w:p w14:paraId="1DA2D5B3" w14:textId="77777777" w:rsidR="00706B8D" w:rsidRPr="008B6C25" w:rsidRDefault="00C0664E">
      <w:pPr>
        <w:pStyle w:val="Heading1"/>
        <w:rPr>
          <w:rFonts w:asciiTheme="minorHAnsi" w:hAnsiTheme="minorHAnsi"/>
        </w:rPr>
      </w:pPr>
      <w:bookmarkStart w:id="1" w:name="introduction"/>
      <w:r w:rsidRPr="008B6C25">
        <w:rPr>
          <w:rFonts w:asciiTheme="minorHAnsi" w:hAnsiTheme="minorHAnsi"/>
        </w:rPr>
        <w:t>Introduction</w:t>
      </w:r>
      <w:bookmarkEnd w:id="1"/>
    </w:p>
    <w:p w14:paraId="116A4696" w14:textId="77777777" w:rsidR="002C5399" w:rsidRDefault="00C0664E">
      <w:pPr>
        <w:pStyle w:val="FirstParagraph"/>
        <w:rPr>
          <w:ins w:id="2" w:author="Microsoft Office User" w:date="2020-07-30T12:34:00Z"/>
        </w:rPr>
      </w:pPr>
      <w:r w:rsidRPr="009C7866">
        <w:t>The fusion and fission of chromosomes are two of the primary mechanisms that restructure the genome into discrete chromosomes</w:t>
      </w:r>
      <w:r w:rsidR="00D27353">
        <w:t xml:space="preserve"> </w:t>
      </w:r>
      <w:r w:rsidR="00D27353">
        <w:fldChar w:fldCharType="begin"/>
      </w:r>
      <w:r w:rsidR="00D27353">
        <w:instrText xml:space="preserve"> ADDIN EN.CITE &lt;EndNote&gt;&lt;Cite&gt;&lt;Author&gt;Blackmon&lt;/Author&gt;&lt;Year&gt;2019&lt;/Year&gt;&lt;RecNum&gt;2717&lt;/RecNum&gt;&lt;DisplayText&gt;(&lt;style face="smallcaps"&gt;Blackmon&lt;/style&gt;&lt;style face="italic"&gt; et al.&lt;/style&gt; 2019)&lt;/DisplayText&gt;&lt;record&gt;&lt;rec-number&gt;2717&lt;/rec-number&gt;&lt;foreign-keys&gt;&lt;key app="EN" db-id="20tzrfeaqpde50e5e2dvtwp7sr5fsss0txe9" timestamp="1554161149"&gt;2717&lt;/key&gt;&lt;/foreign-keys&gt;&lt;ref-type name="Journal Article"&gt;17&lt;/ref-type&gt;&lt;contributors&gt;&lt;authors&gt;&lt;author&gt;Blackmon, Heath&lt;/author&gt;&lt;author&gt;Justison, Joshua&lt;/author&gt;&lt;author&gt;Mayrose, Itay&lt;/author&gt;&lt;author&gt;Goldberg, Emma E&lt;/author&gt;&lt;/authors&gt;&lt;/contributors&gt;&lt;titles&gt;&lt;title&gt;Meiotic drive shapes rates of karyotype evolution in mammals&lt;/title&gt;&lt;secondary-title&gt;Evolution&lt;/secondary-title&gt;&lt;/titles&gt;&lt;periodical&gt;&lt;full-title&gt;Evolution&lt;/full-title&gt;&lt;/periodical&gt;&lt;pages&gt;511-523&lt;/pages&gt;&lt;volume&gt;73&lt;/volume&gt;&lt;number&gt;3&lt;/number&gt;&lt;dates&gt;&lt;year&gt;2019&lt;/year&gt;&lt;/dates&gt;&lt;isbn&gt;0014-3820&lt;/isbn&gt;&lt;urls&gt;&lt;/urls&gt;&lt;/record&gt;&lt;/Cite&gt;&lt;/EndNote&gt;</w:instrText>
      </w:r>
      <w:r w:rsidR="00D27353">
        <w:fldChar w:fldCharType="separate"/>
      </w:r>
      <w:r w:rsidR="00D27353">
        <w:rPr>
          <w:noProof/>
        </w:rPr>
        <w:t>(</w:t>
      </w:r>
      <w:r w:rsidR="00D27353" w:rsidRPr="00D27353">
        <w:rPr>
          <w:smallCaps/>
          <w:noProof/>
        </w:rPr>
        <w:t>Blackmon</w:t>
      </w:r>
      <w:r w:rsidR="00D27353" w:rsidRPr="00D27353">
        <w:rPr>
          <w:i/>
          <w:noProof/>
        </w:rPr>
        <w:t xml:space="preserve"> et al.</w:t>
      </w:r>
      <w:r w:rsidR="00D27353">
        <w:rPr>
          <w:noProof/>
        </w:rPr>
        <w:t xml:space="preserve"> 2019)</w:t>
      </w:r>
      <w:r w:rsidR="00D27353">
        <w:fldChar w:fldCharType="end"/>
      </w:r>
      <w:r w:rsidRPr="009C7866">
        <w:t>. Early on, it was recognized that both fusions and fissions might be selectively favored because they modify linkage among loci</w:t>
      </w:r>
      <w:r w:rsidR="00D27353">
        <w:t xml:space="preserve"> </w:t>
      </w:r>
      <w:r w:rsidR="00D27353">
        <w:fldChar w:fldCharType="begin"/>
      </w:r>
      <w:r w:rsidR="00D27353">
        <w:instrText xml:space="preserve"> ADDIN EN.CITE &lt;EndNote&gt;&lt;Cite&gt;&lt;Author&gt;Stebbins&lt;/Author&gt;&lt;Year&gt;1971&lt;/Year&gt;&lt;RecNum&gt;2141&lt;/RecNum&gt;&lt;DisplayText&gt;(&lt;style face="smallcaps"&gt;Stebbins&lt;/style&gt; 1971; &lt;style face="smallcaps"&gt;White&lt;/style&gt; 1977)&lt;/DisplayText&gt;&lt;record&gt;&lt;rec-number&gt;2141&lt;/rec-number&gt;&lt;foreign-keys&gt;&lt;key app="EN" db-id="20tzrfeaqpde50e5e2dvtwp7sr5fsss0txe9" timestamp="1452354738"&gt;2141&lt;/key&gt;&lt;/foreign-keys&gt;&lt;ref-type name="Book"&gt;6&lt;/ref-type&gt;&lt;contributors&gt;&lt;authors&gt;&lt;author&gt;Stebbins, George Ledyard&lt;/author&gt;&lt;/authors&gt;&lt;/contributors&gt;&lt;titles&gt;&lt;title&gt;Chromosomal evolution in higher plants&lt;/title&gt;&lt;secondary-title&gt;Chromosomal evolution in higher plants.&lt;/secondary-title&gt;&lt;/titles&gt;&lt;periodical&gt;&lt;full-title&gt;Chromosomal evolution in higher plants.&lt;/full-title&gt;&lt;/periodical&gt;&lt;dates&gt;&lt;year&gt;1971&lt;/year&gt;&lt;/dates&gt;&lt;pub-location&gt;London, UK&lt;/pub-location&gt;&lt;publisher&gt;Edward Arnold&lt;/publisher&gt;&lt;urls&gt;&lt;/urls&gt;&lt;/record&gt;&lt;/Cite&gt;&lt;Cite&gt;&lt;Author&gt;White&lt;/Author&gt;&lt;Year&gt;1977&lt;/Year&gt;&lt;RecNum&gt;2270&lt;/RecNum&gt;&lt;record&gt;&lt;rec-number&gt;2270&lt;/rec-number&gt;&lt;foreign-keys&gt;&lt;key app="EN" db-id="20tzrfeaqpde50e5e2dvtwp7sr5fsss0txe9" timestamp="1452619527"&gt;2270&lt;/key&gt;&lt;/foreign-keys&gt;&lt;ref-type name="Book"&gt;6&lt;/ref-type&gt;&lt;contributors&gt;&lt;authors&gt;&lt;author&gt;White, Michael James Denham&lt;/author&gt;&lt;/authors&gt;&lt;/contributors&gt;&lt;titles&gt;&lt;title&gt;Animal cytology &amp;amp; evolution&lt;/title&gt;&lt;/titles&gt;&lt;edition&gt;3rd&lt;/edition&gt;&lt;dates&gt;&lt;year&gt;1977&lt;/year&gt;&lt;/dates&gt;&lt;pub-location&gt;Cambridge&lt;/pub-location&gt;&lt;publisher&gt;University Press&lt;/publisher&gt;&lt;isbn&gt;0521292271&lt;/isbn&gt;&lt;urls&gt;&lt;/urls&gt;&lt;/record&gt;&lt;/Cite&gt;&lt;/EndNote&gt;</w:instrText>
      </w:r>
      <w:r w:rsidR="00D27353">
        <w:fldChar w:fldCharType="separate"/>
      </w:r>
      <w:r w:rsidR="00D27353">
        <w:rPr>
          <w:noProof/>
        </w:rPr>
        <w:t>(</w:t>
      </w:r>
      <w:r w:rsidR="00D27353" w:rsidRPr="00D27353">
        <w:rPr>
          <w:smallCaps/>
          <w:noProof/>
        </w:rPr>
        <w:t>Stebbins</w:t>
      </w:r>
      <w:r w:rsidR="00D27353">
        <w:rPr>
          <w:noProof/>
        </w:rPr>
        <w:t xml:space="preserve"> 1971; </w:t>
      </w:r>
      <w:r w:rsidR="00D27353" w:rsidRPr="00D27353">
        <w:rPr>
          <w:smallCaps/>
          <w:noProof/>
        </w:rPr>
        <w:t>White</w:t>
      </w:r>
      <w:r w:rsidR="00D27353">
        <w:rPr>
          <w:noProof/>
        </w:rPr>
        <w:t xml:space="preserve"> 1977)</w:t>
      </w:r>
      <w:r w:rsidR="00D27353">
        <w:fldChar w:fldCharType="end"/>
      </w:r>
      <w:r w:rsidRPr="009C7866">
        <w:t>. In particular, the fusion of a sex chromosome and an autosome (SA-fusion) has been proposed to resolve sexual antagonism.</w:t>
      </w:r>
      <w:r w:rsidR="00A73DA1" w:rsidRPr="009C7866">
        <w:t xml:space="preserve"> Sexual antagonism occurs when an allele is beneficial for one sex and deleterious for the other. Relocating sexually antagonistic alleles to sex chromosomes minimizes the deleterious effects of these alleles. </w:t>
      </w:r>
      <w:r w:rsidRPr="009C7866">
        <w:t xml:space="preserve"> Therefore, </w:t>
      </w:r>
      <w:r w:rsidR="00A73DA1" w:rsidRPr="009C7866">
        <w:t>SA</w:t>
      </w:r>
      <w:r w:rsidRPr="009C7866">
        <w:t xml:space="preserve"> fusions are predicted to be more common than autosome </w:t>
      </w:r>
      <w:proofErr w:type="spellStart"/>
      <w:r w:rsidRPr="009C7866">
        <w:t>autosome</w:t>
      </w:r>
      <w:proofErr w:type="spellEnd"/>
      <w:r w:rsidRPr="009C7866">
        <w:t xml:space="preserve"> fusions (AA-fusions) </w:t>
      </w:r>
      <w:r w:rsidR="00D27353">
        <w:fldChar w:fldCharType="begin"/>
      </w:r>
      <w:r w:rsidR="00D27353">
        <w:instrText xml:space="preserve"> ADDIN EN.CITE &lt;EndNote&gt;&lt;Cite&gt;&lt;Author&gt;Charlesworth&lt;/Author&gt;&lt;Year&gt;1980&lt;/Year&gt;&lt;RecNum&gt;2324&lt;/RecNum&gt;&lt;DisplayText&gt;(&lt;style face="smallcaps"&gt;Charlesworth and Charlesworth&lt;/style&gt; 1980)&lt;/DisplayText&gt;&lt;record&gt;&lt;rec-number&gt;2324&lt;/rec-number&gt;&lt;foreign-keys&gt;&lt;key app="EN" db-id="20tzrfeaqpde50e5e2dvtwp7sr5fsss0txe9" timestamp="1452619529"&gt;2324&lt;/key&gt;&lt;/foreign-keys&gt;&lt;ref-type name="Journal Article"&gt;17&lt;/ref-type&gt;&lt;contributors&gt;&lt;authors&gt;&lt;author&gt;Charlesworth, D&lt;/author&gt;&lt;author&gt;Charlesworth, B&lt;/author&gt;&lt;/authors&gt;&lt;/contributors&gt;&lt;titles&gt;&lt;title&gt;Sex differences in fitness and selection for centric fusions between sex-chromosomes and autosomes&lt;/title&gt;&lt;secondary-title&gt;Genet Res&lt;/secondary-title&gt;&lt;/titles&gt;&lt;periodical&gt;&lt;full-title&gt;Genetical Research&lt;/full-title&gt;&lt;abbr-1&gt;Genet Res&lt;/abbr-1&gt;&lt;/periodical&gt;&lt;pages&gt;205-214&lt;/pages&gt;&lt;volume&gt;35&lt;/volume&gt;&lt;dates&gt;&lt;year&gt;1980&lt;/year&gt;&lt;/dates&gt;&lt;urls&gt;&lt;/urls&gt;&lt;/record&gt;&lt;/Cite&gt;&lt;/EndNote&gt;</w:instrText>
      </w:r>
      <w:r w:rsidR="00D27353">
        <w:fldChar w:fldCharType="separate"/>
      </w:r>
      <w:r w:rsidR="00D27353">
        <w:rPr>
          <w:noProof/>
        </w:rPr>
        <w:t>(</w:t>
      </w:r>
      <w:r w:rsidR="00D27353" w:rsidRPr="00D27353">
        <w:rPr>
          <w:smallCaps/>
          <w:noProof/>
        </w:rPr>
        <w:t>Charlesworth and Charlesworth</w:t>
      </w:r>
      <w:r w:rsidR="00D27353">
        <w:rPr>
          <w:noProof/>
        </w:rPr>
        <w:t xml:space="preserve"> 1980)</w:t>
      </w:r>
      <w:r w:rsidR="00D27353">
        <w:fldChar w:fldCharType="end"/>
      </w:r>
      <w:r w:rsidRPr="009C7866">
        <w:t xml:space="preserve">. </w:t>
      </w:r>
      <w:ins w:id="3" w:author="Microsoft Office User" w:date="2020-07-28T17:29:00Z">
        <w:r w:rsidR="007F3793" w:rsidRPr="002C5399">
          <w:rPr>
            <w:highlight w:val="yellow"/>
            <w:rPrChange w:id="4" w:author="Microsoft Office User" w:date="2020-07-30T12:30:00Z">
              <w:rPr/>
            </w:rPrChange>
          </w:rPr>
          <w:t xml:space="preserve">Limited empirical examples </w:t>
        </w:r>
      </w:ins>
      <w:ins w:id="5" w:author="Microsoft Office User" w:date="2020-07-28T17:30:00Z">
        <w:r w:rsidR="007F3793" w:rsidRPr="002C5399">
          <w:rPr>
            <w:highlight w:val="yellow"/>
            <w:rPrChange w:id="6" w:author="Microsoft Office User" w:date="2020-07-30T12:30:00Z">
              <w:rPr/>
            </w:rPrChange>
          </w:rPr>
          <w:t xml:space="preserve">have demonstrated the presence of loci that may fit this pattern though these studies can rarely </w:t>
        </w:r>
      </w:ins>
      <w:ins w:id="7" w:author="Microsoft Office User" w:date="2020-07-28T17:17:00Z">
        <w:r w:rsidR="003D426D" w:rsidRPr="002C5399">
          <w:rPr>
            <w:highlight w:val="yellow"/>
            <w:rPrChange w:id="8" w:author="Microsoft Office User" w:date="2020-07-30T12:30:00Z">
              <w:rPr/>
            </w:rPrChange>
          </w:rPr>
          <w:t xml:space="preserve">Perhaps one of the best examples of this is found in the Japan Sea Stickleback. In this species </w:t>
        </w:r>
      </w:ins>
      <w:ins w:id="9" w:author="Microsoft Office User" w:date="2020-07-28T17:18:00Z">
        <w:r w:rsidR="003D426D" w:rsidRPr="002C5399">
          <w:rPr>
            <w:highlight w:val="yellow"/>
            <w:rPrChange w:id="10" w:author="Microsoft Office User" w:date="2020-07-30T12:30:00Z">
              <w:rPr/>
            </w:rPrChange>
          </w:rPr>
          <w:t xml:space="preserve">several traits that show recent evolution of sexual dimorphism have been </w:t>
        </w:r>
      </w:ins>
      <w:ins w:id="11" w:author="Microsoft Office User" w:date="2020-07-28T17:19:00Z">
        <w:r w:rsidR="003D426D" w:rsidRPr="002C5399">
          <w:rPr>
            <w:highlight w:val="yellow"/>
            <w:rPrChange w:id="12" w:author="Microsoft Office User" w:date="2020-07-30T12:30:00Z">
              <w:rPr/>
            </w:rPrChange>
          </w:rPr>
          <w:t xml:space="preserve">mapped to linkage group 19 and this chromosome has </w:t>
        </w:r>
      </w:ins>
      <w:ins w:id="13" w:author="Microsoft Office User" w:date="2020-07-28T17:21:00Z">
        <w:r w:rsidR="003D426D" w:rsidRPr="002C5399">
          <w:rPr>
            <w:highlight w:val="yellow"/>
            <w:rPrChange w:id="14" w:author="Microsoft Office User" w:date="2020-07-30T12:30:00Z">
              <w:rPr/>
            </w:rPrChange>
          </w:rPr>
          <w:t xml:space="preserve">recently </w:t>
        </w:r>
      </w:ins>
      <w:ins w:id="15" w:author="Microsoft Office User" w:date="2020-07-28T17:19:00Z">
        <w:r w:rsidR="003D426D" w:rsidRPr="002C5399">
          <w:rPr>
            <w:highlight w:val="yellow"/>
            <w:rPrChange w:id="16" w:author="Microsoft Office User" w:date="2020-07-30T12:30:00Z">
              <w:rPr/>
            </w:rPrChange>
          </w:rPr>
          <w:t>fused to the ancestral Y chromosome</w:t>
        </w:r>
      </w:ins>
      <w:ins w:id="17" w:author="Microsoft Office User" w:date="2020-07-28T17:20:00Z">
        <w:r w:rsidR="003D426D" w:rsidRPr="002C5399">
          <w:rPr>
            <w:highlight w:val="yellow"/>
            <w:rPrChange w:id="18" w:author="Microsoft Office User" w:date="2020-07-30T12:30:00Z">
              <w:rPr/>
            </w:rPrChange>
          </w:rPr>
          <w:t xml:space="preserve"> </w:t>
        </w:r>
      </w:ins>
      <w:r w:rsidR="003D426D" w:rsidRPr="002C5399">
        <w:rPr>
          <w:highlight w:val="yellow"/>
          <w:rPrChange w:id="19" w:author="Microsoft Office User" w:date="2020-07-30T12:30:00Z">
            <w:rPr/>
          </w:rPrChange>
        </w:rPr>
        <w:fldChar w:fldCharType="begin"/>
      </w:r>
      <w:r w:rsidR="003D426D" w:rsidRPr="002C5399">
        <w:rPr>
          <w:highlight w:val="yellow"/>
          <w:rPrChange w:id="20" w:author="Microsoft Office User" w:date="2020-07-30T12:30:00Z">
            <w:rPr/>
          </w:rPrChange>
        </w:rPr>
        <w:instrText xml:space="preserve"> ADDIN EN.CITE &lt;EndNote&gt;&lt;Cite&gt;&lt;Author&gt;Kitano&lt;/Author&gt;&lt;Year&gt;2009&lt;/Year&gt;&lt;RecNum&gt;2519&lt;/RecNum&gt;&lt;DisplayText&gt;(&lt;style face="smallcaps"&gt;Kitano&lt;/style&gt;&lt;style face="italic"&gt; et al.&lt;/style&gt; 2009)&lt;/DisplayText&gt;&lt;record&gt;&lt;rec-number&gt;2519&lt;/rec-number&gt;&lt;foreign-keys&gt;&lt;key app="EN" db-id="20tzrfeaqpde50e5e2dvtwp7sr5fsss0txe9" timestamp="1471622504"&gt;2519&lt;/key&gt;&lt;/foreign-keys&gt;&lt;ref-type name="Journal Article"&gt;17&lt;/ref-type&gt;&lt;contributors&gt;&lt;authors&gt;&lt;author&gt;Kitano, Jun&lt;/author&gt;&lt;author&gt;Ross, Joseph A&lt;/author&gt;&lt;author&gt;Mori, Seiichi&lt;/author&gt;&lt;author&gt;Kume, Manabu&lt;/author&gt;&lt;author&gt;Jones, Felicity C&lt;/author&gt;&lt;author&gt;Chan, Yingguang F&lt;/author&gt;&lt;author&gt;Absher, Devin M&lt;/author&gt;&lt;author&gt;Grimwood, Jane&lt;/author&gt;&lt;author&gt;Schmutz, Jeremy&lt;/author&gt;&lt;author&gt;Myers, Richard M&lt;/author&gt;&lt;/authors&gt;&lt;/contributors&gt;&lt;titles&gt;&lt;title&gt;A role for a neo-sex chromosome in stickleback speciation&lt;/title&gt;&lt;secondary-title&gt;Nature&lt;/secondary-title&gt;&lt;/titles&gt;&lt;periodical&gt;&lt;full-title&gt;Nature&lt;/full-title&gt;&lt;/periodical&gt;&lt;pages&gt;1079-1083&lt;/pages&gt;&lt;volume&gt;461&lt;/volume&gt;&lt;number&gt;7267&lt;/number&gt;&lt;dates&gt;&lt;year&gt;2009&lt;/year&gt;&lt;/dates&gt;&lt;isbn&gt;0028-0836&lt;/isbn&gt;&lt;urls&gt;&lt;/urls&gt;&lt;/record&gt;&lt;/Cite&gt;&lt;/EndNote&gt;</w:instrText>
      </w:r>
      <w:r w:rsidR="003D426D" w:rsidRPr="002C5399">
        <w:rPr>
          <w:highlight w:val="yellow"/>
          <w:rPrChange w:id="21" w:author="Microsoft Office User" w:date="2020-07-30T12:30:00Z">
            <w:rPr/>
          </w:rPrChange>
        </w:rPr>
        <w:fldChar w:fldCharType="separate"/>
      </w:r>
      <w:r w:rsidR="003D426D" w:rsidRPr="002C5399">
        <w:rPr>
          <w:noProof/>
          <w:highlight w:val="yellow"/>
          <w:rPrChange w:id="22" w:author="Microsoft Office User" w:date="2020-07-30T12:30:00Z">
            <w:rPr>
              <w:noProof/>
            </w:rPr>
          </w:rPrChange>
        </w:rPr>
        <w:t>(</w:t>
      </w:r>
      <w:r w:rsidR="003D426D" w:rsidRPr="002C5399">
        <w:rPr>
          <w:smallCaps/>
          <w:noProof/>
          <w:highlight w:val="yellow"/>
          <w:rPrChange w:id="23" w:author="Microsoft Office User" w:date="2020-07-30T12:30:00Z">
            <w:rPr>
              <w:smallCaps/>
              <w:noProof/>
            </w:rPr>
          </w:rPrChange>
        </w:rPr>
        <w:t>Kitano</w:t>
      </w:r>
      <w:r w:rsidR="003D426D" w:rsidRPr="002C5399">
        <w:rPr>
          <w:i/>
          <w:noProof/>
          <w:highlight w:val="yellow"/>
          <w:rPrChange w:id="24" w:author="Microsoft Office User" w:date="2020-07-30T12:30:00Z">
            <w:rPr>
              <w:i/>
              <w:noProof/>
            </w:rPr>
          </w:rPrChange>
        </w:rPr>
        <w:t xml:space="preserve"> et al.</w:t>
      </w:r>
      <w:r w:rsidR="003D426D" w:rsidRPr="002C5399">
        <w:rPr>
          <w:noProof/>
          <w:highlight w:val="yellow"/>
          <w:rPrChange w:id="25" w:author="Microsoft Office User" w:date="2020-07-30T12:30:00Z">
            <w:rPr>
              <w:noProof/>
            </w:rPr>
          </w:rPrChange>
        </w:rPr>
        <w:t xml:space="preserve"> 2009)</w:t>
      </w:r>
      <w:r w:rsidR="003D426D" w:rsidRPr="002C5399">
        <w:rPr>
          <w:highlight w:val="yellow"/>
          <w:rPrChange w:id="26" w:author="Microsoft Office User" w:date="2020-07-30T12:30:00Z">
            <w:rPr/>
          </w:rPrChange>
        </w:rPr>
        <w:fldChar w:fldCharType="end"/>
      </w:r>
      <w:ins w:id="27" w:author="Microsoft Office User" w:date="2020-07-28T17:19:00Z">
        <w:r w:rsidR="003D426D" w:rsidRPr="002C5399">
          <w:rPr>
            <w:highlight w:val="yellow"/>
            <w:rPrChange w:id="28" w:author="Microsoft Office User" w:date="2020-07-30T12:30:00Z">
              <w:rPr/>
            </w:rPrChange>
          </w:rPr>
          <w:t>.</w:t>
        </w:r>
      </w:ins>
      <w:ins w:id="29" w:author="Microsoft Office User" w:date="2020-07-28T17:18:00Z">
        <w:r w:rsidR="003D426D">
          <w:t xml:space="preserve"> </w:t>
        </w:r>
      </w:ins>
    </w:p>
    <w:p w14:paraId="0AECF7D7" w14:textId="739760D2" w:rsidR="00706B8D" w:rsidRPr="009C7866" w:rsidRDefault="00C0664E">
      <w:pPr>
        <w:pStyle w:val="FirstParagraph"/>
      </w:pPr>
      <w:del w:id="30" w:author="Microsoft Office User" w:date="2020-07-28T17:21:00Z">
        <w:r w:rsidRPr="009C7866" w:rsidDel="003D426D">
          <w:lastRenderedPageBreak/>
          <w:delText xml:space="preserve">Limited empirical examples have shown instances where autosomes, </w:delText>
        </w:r>
        <w:r w:rsidR="00B26994" w:rsidDel="003D426D">
          <w:delText>with a sexually antagonistic</w:delText>
        </w:r>
      </w:del>
      <w:del w:id="31" w:author="Microsoft Office User" w:date="2020-07-28T17:02:00Z">
        <w:r w:rsidRPr="009C7866" w:rsidDel="00B26994">
          <w:delText>, have r</w:delText>
        </w:r>
      </w:del>
      <w:del w:id="32" w:author="Microsoft Office User" w:date="2020-07-28T17:21:00Z">
        <w:r w:rsidRPr="009C7866" w:rsidDel="003D426D">
          <w:delText>ecently fused with sex chromosome</w:delText>
        </w:r>
      </w:del>
      <w:del w:id="33" w:author="Microsoft Office User" w:date="2020-07-28T17:02:00Z">
        <w:r w:rsidRPr="009C7866" w:rsidDel="00B26994">
          <w:delText>s (Zhou and Bachtrog 2012)</w:delText>
        </w:r>
      </w:del>
      <w:del w:id="34" w:author="Microsoft Office User" w:date="2020-07-28T17:21:00Z">
        <w:r w:rsidRPr="009C7866" w:rsidDel="003D426D">
          <w:delText xml:space="preserve">. For instance, a recent fusion between the X chromosome and an autosome in </w:delText>
        </w:r>
        <w:r w:rsidRPr="009C7866" w:rsidDel="003D426D">
          <w:rPr>
            <w:i/>
          </w:rPr>
          <w:delText>Drosophila americana</w:delText>
        </w:r>
        <w:r w:rsidRPr="009C7866" w:rsidDel="003D426D">
          <w:delText xml:space="preserve"> is propo</w:delText>
        </w:r>
        <w:r w:rsidR="008B52EC" w:rsidRPr="009C7866" w:rsidDel="003D426D">
          <w:delText>s</w:delText>
        </w:r>
        <w:r w:rsidRPr="009C7866" w:rsidDel="003D426D">
          <w:delText xml:space="preserve">ed to have been driven by selection to reduce recombination between the sex determining locus and sexually antagonistic locus located on the autosome (McAllister 2003). </w:delText>
        </w:r>
      </w:del>
      <w:r w:rsidRPr="009C7866">
        <w:t xml:space="preserve">Additionally, an apparent surplus in X chromosome autosome fusions in jumping spiders, </w:t>
      </w:r>
      <w:proofErr w:type="spellStart"/>
      <w:r w:rsidRPr="009C7866">
        <w:rPr>
          <w:i/>
        </w:rPr>
        <w:t>Habronattus</w:t>
      </w:r>
      <w:proofErr w:type="spellEnd"/>
      <w:r w:rsidRPr="009C7866">
        <w:t>, is hypothesized to result from a mechanism of isolating male-beneficial sexually antagonistic alleles on the neo-Y chromosome (Maddison and Leduc-Robert 2013). Further empirical studies suggest that sexual antagonism may be common throughout the genome (</w:t>
      </w:r>
      <w:proofErr w:type="spellStart"/>
      <w:r w:rsidRPr="009C7866">
        <w:t>Innocenti</w:t>
      </w:r>
      <w:proofErr w:type="spellEnd"/>
      <w:r w:rsidRPr="009C7866">
        <w:t xml:space="preserve"> and Morrow 2010; Cheng and Kirkpatrick 2016). However, there remains significant debate on the ubiquity of sexually antagonistic variation (</w:t>
      </w:r>
      <w:proofErr w:type="spellStart"/>
      <w:r w:rsidRPr="009C7866">
        <w:t>Kasimatis</w:t>
      </w:r>
      <w:proofErr w:type="spellEnd"/>
      <w:r w:rsidRPr="009C7866">
        <w:t xml:space="preserve">, Ralph, and Phillips 2019; </w:t>
      </w:r>
      <w:proofErr w:type="spellStart"/>
      <w:r w:rsidRPr="009C7866">
        <w:t>Ponnikas</w:t>
      </w:r>
      <w:proofErr w:type="spellEnd"/>
      <w:r w:rsidRPr="009C7866">
        <w:t xml:space="preserve"> et al. 2018). A strong measure of the frequency of significant sexually antagonistic variation across the genome would be an excess of SA-fusions relative to AA-fusions across large clades. We derive equations describing the probability of each type of fusion necessary to perform such a test</w:t>
      </w:r>
      <w:r w:rsidR="00A82603" w:rsidRPr="009C7866">
        <w:t xml:space="preserve"> and illustrate two approaches to using these equations with empirical datasets</w:t>
      </w:r>
      <w:r w:rsidRPr="009C7866">
        <w:t>.</w:t>
      </w:r>
    </w:p>
    <w:p w14:paraId="3FECB558" w14:textId="77777777" w:rsidR="00706B8D" w:rsidRPr="008B6C25" w:rsidRDefault="00C0664E">
      <w:pPr>
        <w:pStyle w:val="Heading1"/>
        <w:rPr>
          <w:rFonts w:asciiTheme="minorHAnsi" w:hAnsiTheme="minorHAnsi"/>
        </w:rPr>
      </w:pPr>
      <w:bookmarkStart w:id="35" w:name="the-model"/>
      <w:r w:rsidRPr="008B6C25">
        <w:rPr>
          <w:rFonts w:asciiTheme="minorHAnsi" w:hAnsiTheme="minorHAnsi"/>
        </w:rPr>
        <w:t>The Model</w:t>
      </w:r>
      <w:bookmarkEnd w:id="35"/>
    </w:p>
    <w:p w14:paraId="76F5BA52" w14:textId="60E6FCB4" w:rsidR="00706B8D" w:rsidRPr="009C7866" w:rsidRDefault="00C0664E">
      <w:pPr>
        <w:pStyle w:val="FirstParagraph"/>
      </w:pPr>
      <w:r w:rsidRPr="009C7866">
        <w:t>The probability of SA-fusions is a function of the sex chromosome system and the number of autosomes in the genome. To facilitate tests of the balance between SA-fusions and AA-fusions, we have derived a closed form expression of the probability of a SA-fusion under a null model where any chromosome is equally likely to fuse with any other non-homologous chromosome. Our result is applicable to XO, XY and multi-XY (e.g. XXY or X</w:t>
      </w:r>
      <w:r w:rsidR="00AC2144" w:rsidRPr="009C7866">
        <w:t>XX</w:t>
      </w:r>
      <w:r w:rsidRPr="009C7866">
        <w:t xml:space="preserve">YY) sex determination systems and, with slight modification, to ZW systems. We ignore fusions among homologous chromosomes, including fusions that join an X and Y chromosome, because this would lead to unbalanced gametes during meiosis and, presumably, these would be non-viable. </w:t>
      </w:r>
    </w:p>
    <w:p w14:paraId="226493C1" w14:textId="2B904C12" w:rsidR="00E948CD" w:rsidRPr="009C7866" w:rsidRDefault="00E948CD" w:rsidP="00E948CD">
      <w:pPr>
        <w:pStyle w:val="FirstParagraph"/>
      </w:pPr>
      <w:r w:rsidRPr="009C7866">
        <w:t xml:space="preserve">When any two chromosomes fuse, there are 3 possibilities. The two chromosomes could both be autosomes (AA-fusion), they could both be sex chromosomes (SS-fusion), or one could be a sex chromosome and the other an autosome (SA-fusion). We will </w:t>
      </w:r>
      <w:proofErr w:type="spellStart"/>
      <w:r w:rsidRPr="009C7866">
        <w:t>denote</w:t>
      </w:r>
      <w:proofErr w:type="spellEnd"/>
      <w:r w:rsidRPr="009C7866">
        <w:t xml:space="preserve"> our three possibilities as events </w:t>
      </w:r>
      <m:oMath>
        <m:r>
          <w:rPr>
            <w:rFonts w:ascii="Cambria Math" w:hAnsi="Cambria Math"/>
          </w:rPr>
          <m:t>AA</m:t>
        </m:r>
      </m:oMath>
      <w:r w:rsidRPr="009C7866">
        <w:t xml:space="preserve">, </w:t>
      </w:r>
      <m:oMath>
        <m:r>
          <w:rPr>
            <w:rFonts w:ascii="Cambria Math" w:hAnsi="Cambria Math"/>
          </w:rPr>
          <m:t>SS</m:t>
        </m:r>
      </m:oMath>
      <w:r w:rsidRPr="009C7866">
        <w:t xml:space="preserve">, and </w:t>
      </w:r>
      <m:oMath>
        <m:r>
          <w:rPr>
            <w:rFonts w:ascii="Cambria Math" w:hAnsi="Cambria Math"/>
          </w:rPr>
          <m:t>SA</m:t>
        </m:r>
      </m:oMath>
      <w:r w:rsidRPr="009C7866">
        <w:t xml:space="preserve">, respectively. Given that a fusion has occurred, we are interested in the probability it is </w:t>
      </w:r>
      <w:r w:rsidR="008B6C25" w:rsidRPr="009C7866">
        <w:t>a</w:t>
      </w:r>
      <w:r w:rsidRPr="009C7866">
        <w:t xml:space="preserve"> SA-fusion. Or, equivalently, we are interested in the expected proportion of all fusions which are SA-fusions. Unfortunately, this proves difficult to calculate directly. We avoid this using the complement rule. We define the probability that any given fusion is a SA-fusion as:</w:t>
      </w:r>
    </w:p>
    <w:p w14:paraId="1AE60536" w14:textId="40953AC9" w:rsidR="00E948CD" w:rsidRPr="009C7866" w:rsidRDefault="00E948CD" w:rsidP="00E948CD">
      <w:pPr>
        <w:pStyle w:val="BodyTex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P(SA)=1-P(AA)-P(SS)</m:t>
        </m:r>
      </m:oMath>
      <w:r w:rsidRPr="009C7866">
        <w:rPr>
          <w:rFonts w:eastAsiaTheme="minorEastAsia"/>
        </w:rPr>
        <w:tab/>
        <w:t>(1)</w:t>
      </w:r>
    </w:p>
    <w:p w14:paraId="6F1A5124" w14:textId="6B832C66" w:rsidR="002353A1" w:rsidRDefault="007E14CF" w:rsidP="007E14CF">
      <w:pPr>
        <w:pStyle w:val="BodyText"/>
        <w:rPr>
          <w:rFonts w:eastAsiaTheme="minorEastAsia"/>
        </w:rPr>
      </w:pPr>
      <w:r w:rsidRPr="009C7866">
        <w:t xml:space="preserve">It is quite possible that the sexes may make unequal contributions to the fusions entering a species (Pennell et al. 2015). We </w:t>
      </w:r>
      <w:r w:rsidR="00A82603" w:rsidRPr="009C7866">
        <w:t>include</w:t>
      </w:r>
      <w:r w:rsidRPr="009C7866">
        <w:t xml:space="preserve"> the term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9C7866">
        <w:t xml:space="preserve">, representing the proportion of fusions that occur in females to account for this possibility. We use a subscript </w:t>
      </w:r>
      <m:oMath>
        <m:r>
          <w:rPr>
            <w:rFonts w:ascii="Cambria Math" w:hAnsi="Cambria Math"/>
          </w:rPr>
          <m:t>s</m:t>
        </m:r>
      </m:oMath>
      <w:r w:rsidRPr="009C7866">
        <w:t xml:space="preserve"> and </w:t>
      </w:r>
      <m:oMath>
        <m:r>
          <w:rPr>
            <w:rFonts w:ascii="Cambria Math" w:hAnsi="Cambria Math"/>
          </w:rPr>
          <m:t>d</m:t>
        </m:r>
      </m:oMath>
      <w:r w:rsidRPr="009C7866">
        <w:t xml:space="preserve"> for sire and dam when referring to sex specific values to avoid any confusion stemming from using subscript </w:t>
      </w:r>
      <m:oMath>
        <m:r>
          <w:rPr>
            <w:rFonts w:ascii="Cambria Math" w:hAnsi="Cambria Math"/>
          </w:rPr>
          <m:t>m</m:t>
        </m:r>
      </m:oMath>
      <w:r w:rsidRPr="009C7866">
        <w:t xml:space="preserve"> and </w:t>
      </w:r>
      <m:oMath>
        <m:r>
          <w:rPr>
            <w:rFonts w:ascii="Cambria Math" w:hAnsi="Cambria Math"/>
          </w:rPr>
          <m:t>f</m:t>
        </m:r>
      </m:oMath>
      <w:r w:rsidRPr="009C7866">
        <w:rPr>
          <w:rFonts w:eastAsiaTheme="minorEastAsia"/>
        </w:rPr>
        <w:t xml:space="preserve">. </w:t>
      </w:r>
      <w:r w:rsidR="002353A1" w:rsidRPr="009C7866">
        <w:rPr>
          <w:rFonts w:eastAsiaTheme="minorEastAsia"/>
        </w:rPr>
        <w:t>I</w:t>
      </w:r>
      <w:r w:rsidRPr="009C7866">
        <w:rPr>
          <w:rFonts w:eastAsiaTheme="minorEastAsia"/>
        </w:rPr>
        <w:t xml:space="preserve">n the </w:t>
      </w:r>
      <w:r w:rsidR="002353A1" w:rsidRPr="009C7866">
        <w:rPr>
          <w:rFonts w:eastAsiaTheme="minorEastAsia"/>
        </w:rPr>
        <w:t xml:space="preserve">supplemental material we provide a </w:t>
      </w:r>
      <w:r w:rsidR="00FE3CA4">
        <w:rPr>
          <w:rFonts w:eastAsiaTheme="minorEastAsia"/>
        </w:rPr>
        <w:t xml:space="preserve">detailed </w:t>
      </w:r>
      <w:r w:rsidR="002353A1" w:rsidRPr="009C7866">
        <w:rPr>
          <w:rFonts w:eastAsiaTheme="minorEastAsia"/>
        </w:rPr>
        <w:t>derivation but</w:t>
      </w:r>
      <w:ins w:id="36" w:author="NATHAN W ANDERSON" w:date="2020-08-17T08:05:00Z">
        <w:r w:rsidR="00FE3CA4">
          <w:rPr>
            <w:rFonts w:eastAsiaTheme="minorEastAsia"/>
          </w:rPr>
          <w:t>,</w:t>
        </w:r>
      </w:ins>
      <w:r w:rsidR="002353A1" w:rsidRPr="009C7866">
        <w:rPr>
          <w:rFonts w:eastAsiaTheme="minorEastAsia"/>
        </w:rPr>
        <w:t xml:space="preserve"> </w:t>
      </w:r>
      <w:r w:rsidR="00FE3CA4" w:rsidRPr="009C7866">
        <w:rPr>
          <w:rFonts w:eastAsiaTheme="minorEastAsia"/>
        </w:rPr>
        <w:t>b</w:t>
      </w:r>
      <w:r w:rsidR="00FE3CA4">
        <w:rPr>
          <w:rFonts w:eastAsiaTheme="minorEastAsia"/>
        </w:rPr>
        <w:t>riefly</w:t>
      </w:r>
      <w:ins w:id="37" w:author="NATHAN W ANDERSON" w:date="2020-08-17T08:05:00Z">
        <w:r w:rsidR="00FE3CA4">
          <w:rPr>
            <w:rFonts w:eastAsiaTheme="minorEastAsia"/>
          </w:rPr>
          <w:t>,</w:t>
        </w:r>
      </w:ins>
      <w:r w:rsidR="008B6C25" w:rsidRPr="009C7866">
        <w:rPr>
          <w:rFonts w:eastAsiaTheme="minorEastAsia"/>
        </w:rPr>
        <w:t xml:space="preserve"> </w:t>
      </w:r>
      <w:r w:rsidR="002353A1" w:rsidRPr="009C7866">
        <w:rPr>
          <w:rFonts w:eastAsiaTheme="minorEastAsia"/>
        </w:rPr>
        <w:t xml:space="preserve">we present the following expression for the expected proportion of fusions which occur between </w:t>
      </w:r>
      <w:r w:rsidR="0004037A">
        <w:rPr>
          <w:rFonts w:eastAsiaTheme="minorEastAsia"/>
        </w:rPr>
        <w:t>two</w:t>
      </w:r>
      <w:r w:rsidR="002353A1" w:rsidRPr="009C7866">
        <w:rPr>
          <w:rFonts w:eastAsiaTheme="minorEastAsia"/>
        </w:rPr>
        <w:t xml:space="preserve"> sex chromosome</w:t>
      </w:r>
      <w:r w:rsidR="0004037A">
        <w:rPr>
          <w:rFonts w:eastAsiaTheme="minorEastAsia"/>
        </w:rPr>
        <w:t>s</w:t>
      </w:r>
      <w:r w:rsidR="002353A1" w:rsidRPr="009C7866">
        <w:rPr>
          <w:rFonts w:eastAsiaTheme="minorEastAsia"/>
        </w:rPr>
        <w:t xml:space="preserve"> and </w:t>
      </w:r>
      <w:r w:rsidR="0004037A">
        <w:rPr>
          <w:rFonts w:eastAsiaTheme="minorEastAsia"/>
        </w:rPr>
        <w:t>two</w:t>
      </w:r>
      <w:r w:rsidR="002353A1" w:rsidRPr="009C7866">
        <w:rPr>
          <w:rFonts w:eastAsiaTheme="minorEastAsia"/>
        </w:rPr>
        <w:t xml:space="preserve"> autosome</w:t>
      </w:r>
      <w:r w:rsidR="0004037A">
        <w:rPr>
          <w:rFonts w:eastAsiaTheme="minorEastAsia"/>
        </w:rPr>
        <w:t>s</w:t>
      </w:r>
      <w:r w:rsidR="002353A1" w:rsidRPr="009C7866">
        <w:rPr>
          <w:rFonts w:eastAsiaTheme="minorEastAsia"/>
        </w:rPr>
        <w:t>:</w:t>
      </w:r>
    </w:p>
    <w:p w14:paraId="2E64F5D0" w14:textId="7089327E" w:rsidR="0004037A" w:rsidRPr="009C7866" w:rsidRDefault="0004037A" w:rsidP="0004037A">
      <w:pPr>
        <w:pStyle w:val="BodyText"/>
        <w:jc w:val="center"/>
      </w:pPr>
      <w:bookmarkStart w:id="38" w:name="_Hlk48546800"/>
      <m:oMath>
        <m:r>
          <w:rPr>
            <w:rFonts w:ascii="Cambria Math" w:hAnsi="Cambria Math"/>
          </w:rPr>
          <m:t>P(SS)=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Y(Y-1)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+Y-1)</m:t>
                </m:r>
              </m:den>
            </m:f>
          </m:e>
        </m:d>
      </m:oMath>
      <w:r w:rsidRPr="009C7866">
        <w:rPr>
          <w:rFonts w:eastAsiaTheme="minorEastAsia"/>
        </w:rPr>
        <w:tab/>
      </w:r>
      <w:r w:rsidRPr="009C7866">
        <w:rPr>
          <w:rFonts w:eastAsiaTheme="minorEastAsia"/>
        </w:rPr>
        <w:tab/>
        <w:t>(</w:t>
      </w:r>
      <w:r>
        <w:rPr>
          <w:rFonts w:eastAsiaTheme="minorEastAsia"/>
        </w:rPr>
        <w:t>2</w:t>
      </w:r>
      <w:r w:rsidRPr="009C7866">
        <w:rPr>
          <w:rFonts w:eastAsiaTheme="minorEastAsia"/>
        </w:rPr>
        <w:t>)</w:t>
      </w:r>
    </w:p>
    <w:p w14:paraId="612928AA" w14:textId="77777777" w:rsidR="0004037A" w:rsidRDefault="0004037A" w:rsidP="0004037A">
      <w:pPr>
        <w:pStyle w:val="FirstParagraph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P(AA)=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</m:oMath>
      <w:r w:rsidRPr="009C7866">
        <w:rPr>
          <w:rFonts w:eastAsiaTheme="minorEastAsia"/>
        </w:rPr>
        <w:tab/>
      </w:r>
      <w:r w:rsidRPr="009C7866">
        <w:rPr>
          <w:rFonts w:eastAsiaTheme="minorEastAsia"/>
        </w:rPr>
        <w:tab/>
        <w:t>(</w:t>
      </w:r>
      <w:r>
        <w:rPr>
          <w:rFonts w:eastAsiaTheme="minorEastAsia"/>
        </w:rPr>
        <w:t>3</w:t>
      </w:r>
      <w:r w:rsidRPr="009C7866">
        <w:rPr>
          <w:rFonts w:eastAsiaTheme="minorEastAsia"/>
        </w:rPr>
        <w:t>)</w:t>
      </w:r>
    </w:p>
    <w:bookmarkEnd w:id="38"/>
    <w:p w14:paraId="7D426B9E" w14:textId="77777777" w:rsidR="0004037A" w:rsidRPr="009C7866" w:rsidRDefault="0004037A" w:rsidP="0004037A">
      <w:pPr>
        <w:pStyle w:val="BodyText"/>
      </w:pPr>
      <w:r w:rsidRPr="009C7866">
        <w:t xml:space="preserve">Given a species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9C7866">
        <w:rPr>
          <w:rFonts w:eastAsiaTheme="minorEastAsia"/>
        </w:rPr>
        <w:t xml:space="preserve"> diploid autosome count,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9C7866">
        <w:rPr>
          <w:rFonts w:eastAsiaTheme="minorEastAsia"/>
        </w:rPr>
        <w:t xml:space="preserve"> X chromosome count in males, </w:t>
      </w:r>
      <m:oMath>
        <m:r>
          <w:rPr>
            <w:rFonts w:ascii="Cambria Math" w:hAnsi="Cambria Math"/>
          </w:rPr>
          <m:t>Y</m:t>
        </m:r>
      </m:oMath>
      <w:r w:rsidRPr="009C7866">
        <w:rPr>
          <w:rFonts w:eastAsiaTheme="minorEastAsia"/>
        </w:rPr>
        <w:t xml:space="preserve"> Y chromosome count in males,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9C7866">
        <w:rPr>
          <w:rFonts w:eastAsiaTheme="minorEastAsia"/>
        </w:rPr>
        <w:t xml:space="preserve"> female diploid number,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9C7866">
        <w:rPr>
          <w:rFonts w:eastAsiaTheme="minorEastAsia"/>
        </w:rPr>
        <w:t xml:space="preserve">male diploid number, </w:t>
      </w:r>
    </w:p>
    <w:p w14:paraId="7E0B959F" w14:textId="5C64EEFD" w:rsidR="0004037A" w:rsidRDefault="0004037A" w:rsidP="007E14CF">
      <w:pPr>
        <w:pStyle w:val="BodyText"/>
        <w:rPr>
          <w:rFonts w:eastAsiaTheme="minorEastAsia"/>
        </w:rPr>
      </w:pPr>
      <w:r w:rsidRPr="009C7866">
        <w:rPr>
          <w:rFonts w:eastAsiaTheme="minorEastAsia"/>
        </w:rPr>
        <w:t xml:space="preserve">Each fraction </w:t>
      </w:r>
      <w:r w:rsidRPr="009C7866">
        <w:t xml:space="preserve">represents the probability of two types of chromosomes fusing using a counting argument. For instance, the faction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-2)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</m:oMath>
      <w:r w:rsidRPr="009C7866">
        <w:rPr>
          <w:rFonts w:eastAsiaTheme="minorEastAsia"/>
        </w:rPr>
        <w:t xml:space="preserve">  represents</w:t>
      </w:r>
      <m:oMath>
        <m:r>
          <w:rPr>
            <w:rFonts w:ascii="Cambria Math" w:hAnsi="Cambria Math"/>
          </w:rPr>
          <m:t xml:space="preserve">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Pr="009C7866">
        <w:rPr>
          <w:rFonts w:eastAsiaTheme="minorEastAsia"/>
        </w:rPr>
        <w:t xml:space="preserve"> in [</w:t>
      </w:r>
      <w:r w:rsidR="00176330">
        <w:rPr>
          <w:rFonts w:eastAsiaTheme="minorEastAsia"/>
        </w:rPr>
        <w:t>3</w:t>
      </w:r>
      <w:r w:rsidRPr="009C7866">
        <w:rPr>
          <w:rFonts w:eastAsiaTheme="minorEastAsia"/>
        </w:rPr>
        <w:t xml:space="preserve">] and can be more intuitively written as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-2)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</m:oMath>
      <w:r w:rsidRPr="009C7866">
        <w:rPr>
          <w:rFonts w:eastAsiaTheme="minorEastAsia"/>
        </w:rPr>
        <w:t>. The product of the probability of the first chromosome involved in a fusion being an autosome, the number of autosomes divided by the total number of chromosomes, and the probability the second chromosome involved is also an autosome. We subtract 2 from both the top and the bottom in the latter case to account for the first chromosome ‘chosen’ being unable to fuse with itself and its homolog</w:t>
      </w:r>
      <w:r>
        <w:rPr>
          <w:rFonts w:eastAsiaTheme="minorEastAsia"/>
        </w:rPr>
        <w:t>.</w:t>
      </w:r>
    </w:p>
    <w:p w14:paraId="0275B3F9" w14:textId="45C6FE03" w:rsidR="0004037A" w:rsidRPr="009C7866" w:rsidRDefault="0004037A" w:rsidP="007E14CF">
      <w:pPr>
        <w:pStyle w:val="BodyText"/>
        <w:rPr>
          <w:rFonts w:eastAsiaTheme="minorEastAsia"/>
        </w:rPr>
      </w:pPr>
      <w:r>
        <w:rPr>
          <w:rFonts w:eastAsiaTheme="minorEastAsia"/>
        </w:rPr>
        <w:t>Substituting these results into [1] and rearranging yields:</w:t>
      </w:r>
    </w:p>
    <w:p w14:paraId="63232680" w14:textId="3EA18EDC" w:rsidR="002353A1" w:rsidRPr="009C7866" w:rsidRDefault="002353A1" w:rsidP="00BE0965">
      <w:pPr>
        <w:pStyle w:val="BodyText"/>
        <w:jc w:val="center"/>
        <w:rPr>
          <w:rFonts w:eastAsiaTheme="minorEastAsia"/>
        </w:rPr>
      </w:pPr>
      <w:bookmarkStart w:id="39" w:name="_Hlk48546906"/>
      <m:oMath>
        <m:r>
          <w:rPr>
            <w:rFonts w:ascii="Cambria Math" w:hAnsi="Cambria Math"/>
          </w:rPr>
          <m:t>P(SA)=1-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-2)+4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-2)</m:t>
            </m:r>
          </m:den>
        </m:f>
        <m:r>
          <w:rPr>
            <w:rFonts w:ascii="Cambria Math" w:hAnsi="Cambria Math"/>
          </w:rPr>
          <m:t>-(1-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-2)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-2)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Y(Y-1)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+Y-1)</m:t>
                </m:r>
              </m:den>
            </m:f>
          </m:e>
        </m:d>
      </m:oMath>
      <w:r w:rsidRPr="009C7866">
        <w:rPr>
          <w:rFonts w:eastAsiaTheme="minorEastAsia"/>
        </w:rPr>
        <w:tab/>
        <w:t>(</w:t>
      </w:r>
      <w:r w:rsidR="0004037A">
        <w:rPr>
          <w:rFonts w:eastAsiaTheme="minorEastAsia"/>
        </w:rPr>
        <w:t>4</w:t>
      </w:r>
      <w:r w:rsidRPr="009C7866">
        <w:rPr>
          <w:rFonts w:eastAsiaTheme="minorEastAsia"/>
        </w:rPr>
        <w:t>)</w:t>
      </w:r>
    </w:p>
    <w:bookmarkEnd w:id="39"/>
    <w:p w14:paraId="7A8E2E6D" w14:textId="0407AB09" w:rsidR="009C7866" w:rsidRPr="009C7866" w:rsidRDefault="00565C9B" w:rsidP="009C7866">
      <w:pPr>
        <w:pStyle w:val="BodyText"/>
        <w:rPr>
          <w:i/>
        </w:rPr>
      </w:pPr>
      <w:r w:rsidRPr="009C7866">
        <w:t xml:space="preserve">Equations </w:t>
      </w:r>
      <w:bookmarkStart w:id="40" w:name="_Hlk46307942"/>
      <w:r w:rsidRPr="009C7866">
        <w:fldChar w:fldCharType="begin"/>
      </w:r>
      <w:r w:rsidRPr="009C7866">
        <w:instrText xml:space="preserve"> HYPERLINK \l "eq11" \h </w:instrText>
      </w:r>
      <w:r w:rsidRPr="009C7866">
        <w:fldChar w:fldCharType="separate"/>
      </w:r>
      <w:r w:rsidRPr="009C7866">
        <w:rPr>
          <w:rStyle w:val="Hyperlink"/>
        </w:rPr>
        <w:t>[</w:t>
      </w:r>
      <w:r w:rsidR="0004037A">
        <w:rPr>
          <w:rStyle w:val="Hyperlink"/>
        </w:rPr>
        <w:t>2</w:t>
      </w:r>
      <w:r w:rsidRPr="009C7866">
        <w:rPr>
          <w:rStyle w:val="Hyperlink"/>
        </w:rPr>
        <w:t>]</w:t>
      </w:r>
      <w:r w:rsidRPr="009C7866">
        <w:rPr>
          <w:rStyle w:val="Hyperlink"/>
        </w:rPr>
        <w:fldChar w:fldCharType="end"/>
      </w:r>
      <w:r w:rsidR="00AC2144" w:rsidRPr="009C7866">
        <w:t xml:space="preserve">, </w:t>
      </w:r>
      <w:r w:rsidR="00AC2144" w:rsidRPr="00AD0B04">
        <w:rPr>
          <w:color w:val="4F81BD" w:themeColor="accent1"/>
        </w:rPr>
        <w:t>[</w:t>
      </w:r>
      <w:r w:rsidR="0004037A" w:rsidRPr="00AD0B04">
        <w:rPr>
          <w:color w:val="4F81BD" w:themeColor="accent1"/>
        </w:rPr>
        <w:t>3</w:t>
      </w:r>
      <w:r w:rsidR="00AC2144" w:rsidRPr="00AD0B04">
        <w:rPr>
          <w:color w:val="4F81BD" w:themeColor="accent1"/>
        </w:rPr>
        <w:t>]</w:t>
      </w:r>
      <w:r w:rsidR="00AC2144" w:rsidRPr="009C7866">
        <w:t xml:space="preserve">, and </w:t>
      </w:r>
      <w:hyperlink w:anchor="eq13">
        <w:r w:rsidRPr="009C7866">
          <w:rPr>
            <w:rStyle w:val="Hyperlink"/>
          </w:rPr>
          <w:t>[</w:t>
        </w:r>
        <w:r w:rsidR="0004037A">
          <w:rPr>
            <w:rStyle w:val="Hyperlink"/>
          </w:rPr>
          <w:t>4</w:t>
        </w:r>
        <w:r w:rsidRPr="009C7866">
          <w:rPr>
            <w:rStyle w:val="Hyperlink"/>
          </w:rPr>
          <w:t>]</w:t>
        </w:r>
      </w:hyperlink>
      <w:bookmarkEnd w:id="40"/>
      <w:r w:rsidRPr="009C7866">
        <w:t xml:space="preserve"> have six parameters: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9C786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9C786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9C7866">
        <w:t xml:space="preserve">, </w:t>
      </w:r>
      <m:oMath>
        <m:r>
          <w:rPr>
            <w:rFonts w:ascii="Cambria Math" w:hAnsi="Cambria Math"/>
          </w:rPr>
          <m:t>Y</m:t>
        </m:r>
      </m:oMath>
      <w:r w:rsidRPr="009C786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9C786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9C7866">
        <w:t xml:space="preserve">. </w:t>
      </w:r>
      <w:r w:rsidR="00AC2144" w:rsidRPr="009C7866">
        <w:t>We have</w:t>
      </w:r>
      <w:r w:rsidRPr="009C7866">
        <w:t xml:space="preserve"> eliminated one parameter,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AC2144" w:rsidRPr="009C7866">
        <w:rPr>
          <w:rFonts w:eastAsiaTheme="minorEastAsia"/>
        </w:rPr>
        <w:t xml:space="preserve"> the number of X chromosomes in females</w:t>
      </w:r>
      <w:r w:rsidRPr="009C7866">
        <w:t xml:space="preserve">, by noting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9C7866">
        <w:t xml:space="preserve">. Although illustrated for male heterogametic systems, these formulations can be converted for use in ZW sex chromosome systems as well. Taking equations </w:t>
      </w:r>
      <w:hyperlink w:anchor="eq11">
        <w:r w:rsidR="00AC2144" w:rsidRPr="009C7866">
          <w:rPr>
            <w:rStyle w:val="Hyperlink"/>
          </w:rPr>
          <w:t>[</w:t>
        </w:r>
        <w:r w:rsidR="0004037A">
          <w:rPr>
            <w:rStyle w:val="Hyperlink"/>
          </w:rPr>
          <w:t>2</w:t>
        </w:r>
        <w:r w:rsidR="00AC2144" w:rsidRPr="009C7866">
          <w:rPr>
            <w:rStyle w:val="Hyperlink"/>
          </w:rPr>
          <w:t>]</w:t>
        </w:r>
      </w:hyperlink>
      <w:r w:rsidR="00AC2144" w:rsidRPr="009C7866">
        <w:t xml:space="preserve">, </w:t>
      </w:r>
      <w:r w:rsidR="00AC2144" w:rsidRPr="00AD0B04">
        <w:rPr>
          <w:color w:val="4F81BD" w:themeColor="accent1"/>
          <w:rPrChange w:id="41" w:author="NATHAN W ANDERSON" w:date="2020-08-17T08:07:00Z">
            <w:rPr/>
          </w:rPrChange>
        </w:rPr>
        <w:t>[</w:t>
      </w:r>
      <w:r w:rsidR="0004037A" w:rsidRPr="00AD0B04">
        <w:rPr>
          <w:color w:val="4F81BD" w:themeColor="accent1"/>
          <w:rPrChange w:id="42" w:author="NATHAN W ANDERSON" w:date="2020-08-17T08:07:00Z">
            <w:rPr/>
          </w:rPrChange>
        </w:rPr>
        <w:t>3</w:t>
      </w:r>
      <w:r w:rsidR="00AC2144" w:rsidRPr="00AD0B04">
        <w:rPr>
          <w:color w:val="4F81BD" w:themeColor="accent1"/>
          <w:rPrChange w:id="43" w:author="NATHAN W ANDERSON" w:date="2020-08-17T08:07:00Z">
            <w:rPr/>
          </w:rPrChange>
        </w:rPr>
        <w:t>]</w:t>
      </w:r>
      <w:r w:rsidR="00AC2144" w:rsidRPr="009C7866">
        <w:t xml:space="preserve">, and </w:t>
      </w:r>
      <w:hyperlink w:anchor="eq13">
        <w:r w:rsidR="00AC2144" w:rsidRPr="009C7866">
          <w:rPr>
            <w:rStyle w:val="Hyperlink"/>
          </w:rPr>
          <w:t>[</w:t>
        </w:r>
        <w:r w:rsidR="0004037A">
          <w:rPr>
            <w:rStyle w:val="Hyperlink"/>
          </w:rPr>
          <w:t>4</w:t>
        </w:r>
        <w:r w:rsidR="00AC2144" w:rsidRPr="009C7866">
          <w:rPr>
            <w:rStyle w:val="Hyperlink"/>
          </w:rPr>
          <w:t>]</w:t>
        </w:r>
      </w:hyperlink>
      <w:r w:rsidRPr="009C7866">
        <w:t xml:space="preserve"> and exchanging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9C786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9C7866">
        <w:t xml:space="preserve">, replacing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9C7866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9C7866">
        <w:t>,</w:t>
      </w:r>
      <w:ins w:id="44" w:author="Heath Blackmon" w:date="2020-08-22T09:51:00Z">
        <w:r w:rsidR="00CB66AF">
          <w:t xml:space="preserve"> </w:t>
        </w:r>
      </w:ins>
      <w:r w:rsidRPr="009C7866">
        <w:t xml:space="preserve">replacing </w:t>
      </w:r>
      <m:oMath>
        <m:r>
          <w:rPr>
            <w:rFonts w:ascii="Cambria Math" w:hAnsi="Cambria Math"/>
          </w:rPr>
          <m:t>Y</m:t>
        </m:r>
      </m:oMath>
      <w:r w:rsidRPr="009C7866">
        <w:t xml:space="preserve"> with </w:t>
      </w:r>
      <m:oMath>
        <m:r>
          <w:rPr>
            <w:rFonts w:ascii="Cambria Math" w:hAnsi="Cambria Math"/>
          </w:rPr>
          <m:t>W</m:t>
        </m:r>
      </m:oMath>
      <w:r w:rsidRPr="009C7866">
        <w:t xml:space="preserve">, and replacing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9C7866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9C7866">
        <w:t xml:space="preserve">, generates equations that provide probabilities for ZO, ZW, and multi-ZW systems. </w:t>
      </w:r>
      <w:r w:rsidR="007E14CF" w:rsidRPr="009C7866">
        <w:t xml:space="preserve">Additionally, </w:t>
      </w:r>
      <w:r w:rsidR="00BE0965">
        <w:t xml:space="preserve">setting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E0965">
        <w:rPr>
          <w:rFonts w:eastAsiaTheme="minorEastAsia"/>
        </w:rPr>
        <w:t xml:space="preserve"> (because there </w:t>
      </w:r>
      <w:del w:id="45" w:author="Microsoft Office User" w:date="2020-07-30T12:23:00Z">
        <w:r w:rsidR="00BE0965" w:rsidDel="00034030">
          <w:rPr>
            <w:rFonts w:eastAsiaTheme="minorEastAsia"/>
          </w:rPr>
          <w:delText xml:space="preserve">is </w:delText>
        </w:r>
      </w:del>
      <w:ins w:id="46" w:author="Microsoft Office User" w:date="2020-07-30T12:23:00Z">
        <w:r w:rsidR="00034030">
          <w:rPr>
            <w:rFonts w:eastAsiaTheme="minorEastAsia"/>
          </w:rPr>
          <w:t xml:space="preserve">are </w:t>
        </w:r>
      </w:ins>
      <w:r w:rsidR="00BE0965">
        <w:rPr>
          <w:rFonts w:eastAsiaTheme="minorEastAsia"/>
        </w:rPr>
        <w:t>no homogametic diploid individuals) and</w:t>
      </w:r>
      <w:r w:rsidR="00BE0965">
        <w:t xml:space="preserve"> </w:t>
      </w:r>
      <w:r w:rsidR="007E14CF" w:rsidRPr="009C7866">
        <w:t xml:space="preserve">replacing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E14CF" w:rsidRPr="009C7866">
        <w:rPr>
          <w:rFonts w:eastAsiaTheme="minorEastAsia"/>
        </w:rPr>
        <w:t xml:space="preserve"> and Y</w:t>
      </w:r>
      <w:r w:rsidR="007E14CF" w:rsidRPr="009C7866">
        <w:t xml:space="preserve"> for V generates equations which are accurate for UV sex chromosome systems, </w:t>
      </w:r>
      <w:del w:id="47" w:author="Microsoft Office User" w:date="2020-07-30T12:24:00Z">
        <w:r w:rsidR="007E14CF" w:rsidRPr="009C7866" w:rsidDel="00034030">
          <w:delText>only if</w:delText>
        </w:r>
      </w:del>
      <w:ins w:id="48" w:author="Microsoft Office User" w:date="2020-07-30T12:24:00Z">
        <w:r w:rsidR="00034030">
          <w:t>in cases where</w:t>
        </w:r>
      </w:ins>
      <w:r w:rsidR="007E14CF" w:rsidRPr="009C7866">
        <w:t xml:space="preserve"> there are an equal number of U and V chromosomes. </w:t>
      </w:r>
      <w:r w:rsidRPr="009C7866">
        <w:t xml:space="preserve">We have provided R functions </w:t>
      </w:r>
      <w:r w:rsidR="009C7866" w:rsidRPr="009C7866">
        <w:t>that calculate P(SA), P(SS), and P(AA)</w:t>
      </w:r>
      <w:r w:rsidRPr="009C7866">
        <w:t xml:space="preserve">in </w:t>
      </w:r>
      <w:r w:rsidR="009C7866" w:rsidRPr="009C7866">
        <w:t xml:space="preserve">the R package </w:t>
      </w:r>
      <w:proofErr w:type="spellStart"/>
      <w:r w:rsidR="009C7866" w:rsidRPr="009C7866">
        <w:t>evobirR</w:t>
      </w:r>
      <w:proofErr w:type="spellEnd"/>
      <w:r w:rsidR="009C7866" w:rsidRPr="009C7866">
        <w:t xml:space="preserve"> (citation). When using these </w:t>
      </w:r>
      <w:r w:rsidR="008B6C25" w:rsidRPr="009C7866">
        <w:t>functions,</w:t>
      </w:r>
      <w:r w:rsidR="009C7866" w:rsidRPr="009C7866">
        <w:t xml:space="preserve"> the only arguments required are the diploid number, the sex chromosome system,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C7866" w:rsidRPr="009C7866">
        <w:rPr>
          <w:rFonts w:eastAsiaTheme="minorEastAsia"/>
        </w:rPr>
        <w:t xml:space="preserve"> which is assumed to be 50% by default.</w:t>
      </w:r>
      <w:bookmarkStart w:id="49" w:name="results-and-discussion"/>
    </w:p>
    <w:p w14:paraId="4215FE6C" w14:textId="443CF42D" w:rsidR="009C7866" w:rsidRPr="003B6582" w:rsidRDefault="009C7866" w:rsidP="009C7866">
      <w:pPr>
        <w:pStyle w:val="BodyText"/>
        <w:rPr>
          <w:b/>
          <w:bCs/>
          <w:color w:val="4F81BD" w:themeColor="accent1"/>
          <w:sz w:val="32"/>
          <w:szCs w:val="32"/>
          <w:rPrChange w:id="50" w:author="NATHAN W ANDERSON" w:date="2020-08-17T09:14:00Z">
            <w:rPr>
              <w:b/>
              <w:bCs/>
              <w:sz w:val="32"/>
              <w:szCs w:val="32"/>
            </w:rPr>
          </w:rPrChange>
        </w:rPr>
      </w:pPr>
      <w:r w:rsidRPr="003B6582">
        <w:rPr>
          <w:b/>
          <w:bCs/>
          <w:color w:val="4F81BD" w:themeColor="accent1"/>
          <w:sz w:val="32"/>
          <w:szCs w:val="32"/>
          <w:rPrChange w:id="51" w:author="NATHAN W ANDERSON" w:date="2020-08-17T09:14:00Z">
            <w:rPr>
              <w:b/>
              <w:bCs/>
              <w:sz w:val="32"/>
              <w:szCs w:val="32"/>
            </w:rPr>
          </w:rPrChange>
        </w:rPr>
        <w:t>Empirical Applications</w:t>
      </w:r>
    </w:p>
    <w:p w14:paraId="6B6D9722" w14:textId="49E2B4A5" w:rsidR="009C7866" w:rsidRDefault="009C7866" w:rsidP="009C7866">
      <w:pPr>
        <w:pStyle w:val="BodyText"/>
      </w:pPr>
      <w:proofErr w:type="spellStart"/>
      <w:r w:rsidRPr="008B6C25">
        <w:rPr>
          <w:i/>
          <w:iCs/>
        </w:rPr>
        <w:t>Habron</w:t>
      </w:r>
      <w:r w:rsidR="002A6E69">
        <w:rPr>
          <w:i/>
          <w:iCs/>
        </w:rPr>
        <w:t>at</w:t>
      </w:r>
      <w:r w:rsidRPr="008B6C25">
        <w:rPr>
          <w:i/>
          <w:iCs/>
        </w:rPr>
        <w:t>tus</w:t>
      </w:r>
      <w:proofErr w:type="spellEnd"/>
      <w:r w:rsidRPr="008B6C25">
        <w:rPr>
          <w:i/>
          <w:iCs/>
        </w:rPr>
        <w:t>:</w:t>
      </w:r>
      <w:r w:rsidRPr="009C7866">
        <w:t xml:space="preserve"> In a recent study of jumping spiders, </w:t>
      </w:r>
      <w:proofErr w:type="spellStart"/>
      <w:r w:rsidRPr="009C7866">
        <w:rPr>
          <w:i/>
        </w:rPr>
        <w:t>Habronattus</w:t>
      </w:r>
      <w:proofErr w:type="spellEnd"/>
      <w:r w:rsidRPr="009C7866">
        <w:t xml:space="preserve">, the large disparity between the number of SA-fusions (8-15) and AA-fusion (1) and SS-fusions (1) all in a system with 26 autosomes is presented as evidence that SA-fusions are being favored (Maddison and Leduc-Robert 2013). The intuition that this imbalance in the occurrence of fusions is unlikely can be rigorously tested with our null model. Using our equations </w:t>
      </w:r>
      <w:hyperlink w:anchor="eq11">
        <w:r w:rsidRPr="009C7866">
          <w:rPr>
            <w:rStyle w:val="Hyperlink"/>
          </w:rPr>
          <w:t>[</w:t>
        </w:r>
        <w:r w:rsidR="00BE0965">
          <w:rPr>
            <w:rStyle w:val="Hyperlink"/>
          </w:rPr>
          <w:t>2</w:t>
        </w:r>
        <w:r w:rsidRPr="009C7866">
          <w:rPr>
            <w:rStyle w:val="Hyperlink"/>
          </w:rPr>
          <w:t>]</w:t>
        </w:r>
      </w:hyperlink>
      <w:r w:rsidRPr="009C7866">
        <w:t>-</w:t>
      </w:r>
      <w:hyperlink w:anchor="eq13">
        <w:r w:rsidRPr="009C7866">
          <w:rPr>
            <w:rStyle w:val="Hyperlink"/>
          </w:rPr>
          <w:t>[</w:t>
        </w:r>
        <w:r w:rsidR="00BE0965">
          <w:rPr>
            <w:rStyle w:val="Hyperlink"/>
          </w:rPr>
          <w:t>4</w:t>
        </w:r>
        <w:r w:rsidRPr="009C7866">
          <w:rPr>
            <w:rStyle w:val="Hyperlink"/>
          </w:rPr>
          <w:t>]</w:t>
        </w:r>
      </w:hyperlink>
      <w:r w:rsidRPr="009C7866">
        <w:t xml:space="preserve">, and a multinomial distribution, we are able to calculate the exact empirical p-value of having observed eight or more SA-fusions out of a total of 10 fusions. We assume an XXO sex chromosome system and a diploid autosome count of 26 (this karyotype was the most common in the ancestral state estimation performed in the study). </w:t>
      </w:r>
      <m:oMath>
        <m:r>
          <w:rPr>
            <w:rFonts w:ascii="Cambria Math" w:hAnsi="Cambria Math"/>
          </w:rPr>
          <m:t>P(8</m:t>
        </m:r>
        <m:r>
          <m:rPr>
            <m:nor/>
          </m:rPr>
          <m:t xml:space="preserve"> SA-fusions out of </m:t>
        </m:r>
        <m:r>
          <w:rPr>
            <w:rFonts w:ascii="Cambria Math" w:hAnsi="Cambria Math"/>
          </w:rPr>
          <m:t>10)=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i=8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10-i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i!⋅j!⋅(10-i-j)!</m:t>
                    </m:r>
                  </m:den>
                </m:f>
              </m:e>
            </m:nary>
          </m:e>
        </m:nary>
        <m:r>
          <w:rPr>
            <w:rFonts w:ascii="Cambria Math" w:hAnsi="Cambria Math"/>
          </w:rPr>
          <m:t>P(SA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⋅P(AA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⋅P(SS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10-i-j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9C7866">
        <w:t xml:space="preserve">. This confirms that </w:t>
      </w:r>
      <w:proofErr w:type="spellStart"/>
      <w:r w:rsidRPr="009C7866">
        <w:rPr>
          <w:i/>
        </w:rPr>
        <w:t>Habronattus</w:t>
      </w:r>
      <w:proofErr w:type="spellEnd"/>
      <w:r w:rsidRPr="009C7866">
        <w:t xml:space="preserve"> spiders do in fact have an excess of SA-fusions.</w:t>
      </w:r>
    </w:p>
    <w:p w14:paraId="1CB9B7CA" w14:textId="0DE83DAA" w:rsidR="007F5453" w:rsidRDefault="009C7866" w:rsidP="007F5453">
      <w:pPr>
        <w:pStyle w:val="BodyText"/>
      </w:pPr>
      <w:r w:rsidRPr="00BE0965">
        <w:rPr>
          <w:i/>
          <w:iCs/>
        </w:rPr>
        <w:lastRenderedPageBreak/>
        <w:t>Drosophila</w:t>
      </w:r>
      <w:r>
        <w:t>:</w:t>
      </w:r>
      <w:r w:rsidR="007F5453" w:rsidRPr="007F5453">
        <w:t xml:space="preserve"> </w:t>
      </w:r>
      <w:r w:rsidR="007F5453" w:rsidRPr="009C7866">
        <w:t xml:space="preserve">In the previous example, we calculated the expected proportion of the different types of fusions based on the ancestral, and most common, karyotype inferred in the </w:t>
      </w:r>
      <w:proofErr w:type="spellStart"/>
      <w:r w:rsidR="007F5453" w:rsidRPr="009C5A8C">
        <w:rPr>
          <w:i/>
          <w:iCs/>
        </w:rPr>
        <w:t>Habronattus</w:t>
      </w:r>
      <w:proofErr w:type="spellEnd"/>
      <w:r w:rsidR="007F5453" w:rsidRPr="009C7866">
        <w:t xml:space="preserve"> clade. However, across the entire clade, a variety of karyotypes </w:t>
      </w:r>
      <w:ins w:id="52" w:author="Heath Blackmon" w:date="2020-08-22T09:52:00Z">
        <w:r w:rsidR="00CB66AF">
          <w:t xml:space="preserve">must have </w:t>
        </w:r>
      </w:ins>
      <w:r w:rsidR="007F5453" w:rsidRPr="009C7866">
        <w:t>exist</w:t>
      </w:r>
      <w:ins w:id="53" w:author="Heath Blackmon" w:date="2020-08-22T09:52:00Z">
        <w:r w:rsidR="00CB66AF">
          <w:t>ed</w:t>
        </w:r>
      </w:ins>
      <w:r w:rsidR="007F5453" w:rsidRPr="009C7866">
        <w:t xml:space="preserve">. We envision the primary use of equation </w:t>
      </w:r>
      <w:hyperlink w:anchor="eq11">
        <w:r w:rsidR="007F5453" w:rsidRPr="00BE0965">
          <w:rPr>
            <w:rStyle w:val="Hyperlink"/>
          </w:rPr>
          <w:t>[</w:t>
        </w:r>
        <w:r w:rsidR="00BE0965" w:rsidRPr="00BE0965">
          <w:rPr>
            <w:rStyle w:val="Hyperlink"/>
          </w:rPr>
          <w:t>4</w:t>
        </w:r>
        <w:r w:rsidR="007F5453" w:rsidRPr="00BE0965">
          <w:rPr>
            <w:rStyle w:val="Hyperlink"/>
          </w:rPr>
          <w:t>]</w:t>
        </w:r>
      </w:hyperlink>
      <w:r w:rsidR="007F5453" w:rsidRPr="009C7866">
        <w:t xml:space="preserve"> will be to calculate the expected proportion of fusions that are SA-fusions across large clades. We can do this by employing a biologically realistic Markov model of possible fusions and fissions (figure 2), and leveraging stochastic mappings </w:t>
      </w:r>
      <w:r w:rsidR="00CB66AF" w:rsidRPr="009C7866">
        <w:t>(</w:t>
      </w:r>
      <w:proofErr w:type="spellStart"/>
      <w:r w:rsidR="00CB66AF" w:rsidRPr="009C7866">
        <w:t>Huelsenbeck</w:t>
      </w:r>
      <w:proofErr w:type="spellEnd"/>
      <w:r w:rsidR="00CB66AF" w:rsidRPr="009C7866">
        <w:t xml:space="preserve">, Nielsen, and </w:t>
      </w:r>
      <w:proofErr w:type="spellStart"/>
      <w:r w:rsidR="00CB66AF" w:rsidRPr="009C7866">
        <w:t>Bollback</w:t>
      </w:r>
      <w:proofErr w:type="spellEnd"/>
      <w:r w:rsidR="00CB66AF" w:rsidRPr="009C7866">
        <w:t xml:space="preserve"> 2003; Revell 2012)</w:t>
      </w:r>
      <w:r w:rsidR="00CB66AF">
        <w:t xml:space="preserve"> </w:t>
      </w:r>
      <w:r w:rsidR="007F5453" w:rsidRPr="009C7866">
        <w:t xml:space="preserve">generated under such a model to extract the proportion of time that lineages in a clade spent with each possible chromosome number and sex chromosome system. These proportions can then be used in conjunction with equation </w:t>
      </w:r>
      <w:r w:rsidR="008B6C25">
        <w:t>[</w:t>
      </w:r>
      <w:r w:rsidR="00BE0965">
        <w:t>4</w:t>
      </w:r>
      <w:r w:rsidR="008B6C25">
        <w:t>]</w:t>
      </w:r>
      <w:r w:rsidR="007F5453" w:rsidRPr="009C7866">
        <w:t xml:space="preserve"> to generate a weighted sum that describes the expected proportion of all observed fusions that are SA-fusions (figure </w:t>
      </w:r>
      <w:hyperlink w:anchor="approach">
        <w:r w:rsidR="007F5453">
          <w:rPr>
            <w:rStyle w:val="Hyperlink"/>
          </w:rPr>
          <w:t>3</w:t>
        </w:r>
      </w:hyperlink>
      <w:r w:rsidR="007F5453" w:rsidRPr="009C7866">
        <w:t xml:space="preserve">). The resulting expected value can then be compared to the observed proportion of SA-fusions inferred from the stochastic mappings. An additional advantage of this approach is that it </w:t>
      </w:r>
      <w:r w:rsidR="007F5453">
        <w:t xml:space="preserve">can incorporate uncertainty in both ancestral state reconstructions and phylogenetic history. To illustrate this approach, we analyzed data from </w:t>
      </w:r>
      <w:r w:rsidR="007F5453" w:rsidRPr="00BE0965">
        <w:rPr>
          <w:i/>
          <w:iCs/>
        </w:rPr>
        <w:t>Drosophila</w:t>
      </w:r>
      <w:r w:rsidR="007F5453">
        <w:t>.</w:t>
      </w:r>
    </w:p>
    <w:p w14:paraId="3D3086E5" w14:textId="190B61AB" w:rsidR="007F5453" w:rsidRDefault="007F5453" w:rsidP="007F5453">
      <w:pPr>
        <w:pStyle w:val="BodyText"/>
      </w:pPr>
      <w:r>
        <w:t xml:space="preserve">In the analysis below we used a dated </w:t>
      </w:r>
      <w:proofErr w:type="spellStart"/>
      <w:r>
        <w:t>ultrametric</w:t>
      </w:r>
      <w:proofErr w:type="spellEnd"/>
      <w:r>
        <w:t xml:space="preserve"> phylogeny of Drosophila from a recent study of genome size evolution (CITE </w:t>
      </w:r>
      <w:proofErr w:type="spellStart"/>
      <w:r>
        <w:t>Carls</w:t>
      </w:r>
      <w:proofErr w:type="spellEnd"/>
      <w:r>
        <w:t xml:space="preserve"> </w:t>
      </w:r>
      <w:proofErr w:type="spellStart"/>
      <w:r>
        <w:t>Underreplication</w:t>
      </w:r>
      <w:proofErr w:type="spellEnd"/>
      <w:r>
        <w:t xml:space="preserve"> paper). We use</w:t>
      </w:r>
      <w:ins w:id="54" w:author="Heath Blackmon" w:date="2020-08-23T09:12:00Z">
        <w:r w:rsidR="0072173C">
          <w:t>d</w:t>
        </w:r>
      </w:ins>
      <w:r>
        <w:t xml:space="preserve"> chromosome number and sex chromosome system data from the same paper and a comparative genomic analysis of 11 Drosophila species (CITE Schaeffer 2008 polytene...). This yielded a dataset consisting of 120 species with a diploid number ranging from 6 to 12. The sex chromosome system of eleven of the species was NeoXY while the remainder were XY.</w:t>
      </w:r>
      <w:r w:rsidR="00D31201">
        <w:t xml:space="preserve"> We performed 1000 stochastic mappings using the </w:t>
      </w:r>
      <w:proofErr w:type="spellStart"/>
      <w:proofErr w:type="gramStart"/>
      <w:r w:rsidR="00D31201">
        <w:t>make.simmap</w:t>
      </w:r>
      <w:proofErr w:type="spellEnd"/>
      <w:proofErr w:type="gramEnd"/>
      <w:r w:rsidR="00D31201">
        <w:t xml:space="preserve"> function in the R package </w:t>
      </w:r>
      <w:proofErr w:type="spellStart"/>
      <w:r w:rsidR="00D31201">
        <w:t>phytools</w:t>
      </w:r>
      <w:proofErr w:type="spellEnd"/>
      <w:r w:rsidR="00D31201">
        <w:t xml:space="preserve"> (CITE Liam). Stochastic mapping was accomplished using a transition matrix that matches the Markov model presented in Figure 2. We performed a number of preliminary analyses where we assessed the impact of: 1) the prior placed on the root of the tree and 2) the inclusion of </w:t>
      </w:r>
      <m:oMath>
        <m:r>
          <w:rPr>
            <w:rFonts w:ascii="Cambria Math" w:hAnsi="Cambria Math"/>
          </w:rPr>
          <m:t>ρ</m:t>
        </m:r>
      </m:oMath>
      <w:ins w:id="55" w:author="Heath Blackmon" w:date="2020-08-23T09:12:00Z">
        <w:r w:rsidR="0072173C">
          <w:rPr>
            <w:rFonts w:eastAsiaTheme="minorEastAsia"/>
          </w:rPr>
          <w:t xml:space="preserve"> (figure 2)</w:t>
        </w:r>
      </w:ins>
      <w:r w:rsidR="00D31201">
        <w:rPr>
          <w:rFonts w:eastAsiaTheme="minorEastAsia"/>
          <w:iCs/>
        </w:rPr>
        <w:t>. We found that our results where qualitatively the same under all evaluate</w:t>
      </w:r>
      <w:r w:rsidR="00AD28C2">
        <w:rPr>
          <w:rFonts w:eastAsiaTheme="minorEastAsia"/>
          <w:iCs/>
        </w:rPr>
        <w:t>d</w:t>
      </w:r>
      <w:r w:rsidR="00D31201">
        <w:rPr>
          <w:rFonts w:eastAsiaTheme="minorEastAsia"/>
          <w:iCs/>
        </w:rPr>
        <w:t xml:space="preserve"> conditions. The </w:t>
      </w:r>
      <w:r w:rsidR="00AD28C2">
        <w:rPr>
          <w:rFonts w:eastAsiaTheme="minorEastAsia"/>
          <w:iCs/>
        </w:rPr>
        <w:t>results</w:t>
      </w:r>
      <w:r w:rsidR="00D31201">
        <w:rPr>
          <w:rFonts w:eastAsiaTheme="minorEastAsia"/>
          <w:iCs/>
        </w:rPr>
        <w:t xml:space="preserve"> we present are based on fixing the root of the tree with a diploid number of 12 and an XY sex chromosome system, and including the parameter </w:t>
      </w:r>
      <m:oMath>
        <m:r>
          <w:rPr>
            <w:rFonts w:ascii="Cambria Math" w:hAnsi="Cambria Math"/>
          </w:rPr>
          <m:t>ρ</m:t>
        </m:r>
      </m:oMath>
      <w:r w:rsidR="00D31201">
        <w:rPr>
          <w:rFonts w:eastAsiaTheme="minorEastAsia"/>
          <w:iCs/>
        </w:rPr>
        <w:t xml:space="preserve"> in the model. The prior on the root of the tree is supported by comparative genomic studies (CITE that same polytene paper Schaeffer). The inclusion of </w:t>
      </w:r>
      <m:oMath>
        <m:r>
          <w:rPr>
            <w:rFonts w:ascii="Cambria Math" w:hAnsi="Cambria Math"/>
          </w:rPr>
          <m:t>ρ</m:t>
        </m:r>
      </m:oMath>
      <w:r w:rsidR="00D31201">
        <w:rPr>
          <w:rFonts w:eastAsiaTheme="minorEastAsia"/>
          <w:iCs/>
        </w:rPr>
        <w:t xml:space="preserve"> is based on our concern that some species may harbor an undocumented neoXY. We found that including </w:t>
      </w:r>
      <m:oMath>
        <m:r>
          <w:rPr>
            <w:rFonts w:ascii="Cambria Math" w:hAnsi="Cambria Math"/>
          </w:rPr>
          <m:t>ρ</m:t>
        </m:r>
      </m:oMath>
      <w:r w:rsidR="00D31201">
        <w:rPr>
          <w:rFonts w:eastAsiaTheme="minorEastAsia"/>
          <w:iCs/>
        </w:rPr>
        <w:t xml:space="preserve"> i</w:t>
      </w:r>
      <w:r w:rsidR="00D31201">
        <w:t>n the model elevated our estimate of the proportion of SA fusions but not sufficiently to change the interpretation of the results.</w:t>
      </w:r>
    </w:p>
    <w:p w14:paraId="6E441C5A" w14:textId="7DE68193" w:rsidR="00D31201" w:rsidRPr="009C7866" w:rsidRDefault="00D31201" w:rsidP="007F5453">
      <w:pPr>
        <w:pStyle w:val="BodyText"/>
      </w:pPr>
      <w:r>
        <w:t>Acr</w:t>
      </w:r>
      <w:r w:rsidR="00AD28C2">
        <w:t>oss our 1000 stochastic mappings</w:t>
      </w:r>
      <w:r>
        <w:t xml:space="preserve"> we find that the average </w:t>
      </w:r>
      <w:r w:rsidR="00AD28C2">
        <w:t>number</w:t>
      </w:r>
      <w:r>
        <w:t xml:space="preserve"> of SA fusions observed is </w:t>
      </w:r>
      <w:r w:rsidR="00AD28C2">
        <w:t xml:space="preserve">4.49 and that this equates to a proportion of 0.155 (credible interval 0.12 – 0.22). Using our formula as described above we also calculated the expected proportion of SA fusions. The mean expected SA fusion proportion was 0.43 (credible interval 0.42-0.44). Comparing these distributions </w:t>
      </w:r>
      <w:r w:rsidR="00AD28C2" w:rsidRPr="0072173C">
        <w:rPr>
          <w:highlight w:val="yellow"/>
          <w:rPrChange w:id="56" w:author="Heath Blackmon" w:date="2020-08-23T09:14:00Z">
            <w:rPr/>
          </w:rPrChange>
        </w:rPr>
        <w:t>(figure 4)</w:t>
      </w:r>
      <w:r w:rsidR="00AD28C2">
        <w:t xml:space="preserve"> we find that they have zero overlap and that the empirical dataset shows far fewer SA fusions than would be expected by chance.</w:t>
      </w:r>
    </w:p>
    <w:p w14:paraId="582C567F" w14:textId="584A0C9D" w:rsidR="00706B8D" w:rsidRPr="003B6582" w:rsidRDefault="00C0664E" w:rsidP="008B6C25">
      <w:pPr>
        <w:pStyle w:val="BodyText"/>
        <w:rPr>
          <w:color w:val="4F81BD" w:themeColor="accent1"/>
          <w:rPrChange w:id="57" w:author="NATHAN W ANDERSON" w:date="2020-08-17T09:15:00Z">
            <w:rPr/>
          </w:rPrChange>
        </w:rPr>
      </w:pPr>
      <w:r w:rsidRPr="003B6582">
        <w:rPr>
          <w:b/>
          <w:bCs/>
          <w:color w:val="4F81BD" w:themeColor="accent1"/>
          <w:sz w:val="32"/>
          <w:szCs w:val="32"/>
          <w:rPrChange w:id="58" w:author="NATHAN W ANDERSON" w:date="2020-08-17T09:15:00Z">
            <w:rPr>
              <w:b/>
              <w:bCs/>
              <w:sz w:val="32"/>
              <w:szCs w:val="32"/>
            </w:rPr>
          </w:rPrChange>
        </w:rPr>
        <w:t>Discussion</w:t>
      </w:r>
      <w:bookmarkEnd w:id="49"/>
    </w:p>
    <w:p w14:paraId="5984D33E" w14:textId="04AD3A83" w:rsidR="009C7866" w:rsidRDefault="00C0664E">
      <w:pPr>
        <w:pStyle w:val="BodyText"/>
      </w:pPr>
      <w:r w:rsidRPr="009C7866">
        <w:t xml:space="preserve">The need for a quantitative null model of the probability of SA-fusions is illustrated by examining the expected probability of SA-fusions across a range of observed chromosome numbers and sex chromosome systems. In figure </w:t>
      </w:r>
      <w:hyperlink w:anchor="autosomenum">
        <w:r w:rsidRPr="009C7866">
          <w:rPr>
            <w:rStyle w:val="Hyperlink"/>
          </w:rPr>
          <w:t>1</w:t>
        </w:r>
      </w:hyperlink>
      <w:r w:rsidRPr="009C7866">
        <w:t>, we show</w:t>
      </w:r>
      <w:r w:rsidR="00541DAD" w:rsidRPr="009C7866">
        <w:t xml:space="preserve"> that</w:t>
      </w:r>
      <w:r w:rsidRPr="009C7866">
        <w:t xml:space="preserve"> when the autosome </w:t>
      </w:r>
      <w:r w:rsidRPr="009C7866">
        <w:lastRenderedPageBreak/>
        <w:t xml:space="preserve">number is small, a large proportion of fusions are expected to be SA-fusions even under a null model which assumes they are not selectively favored. In fact, for the XY sex chromosome system the probability of a given fusion being </w:t>
      </w:r>
      <w:proofErr w:type="gramStart"/>
      <w:r w:rsidRPr="009C7866">
        <w:t>an</w:t>
      </w:r>
      <w:proofErr w:type="gramEnd"/>
      <w:r w:rsidRPr="009C7866">
        <w:t xml:space="preserve"> SA-fusion does not drop below 25% until the diploid autosome count is greater than</w:t>
      </w:r>
      <w:r w:rsidR="008B52EC" w:rsidRPr="009C7866">
        <w:t xml:space="preserve"> or equal to</w:t>
      </w:r>
      <w:r w:rsidRPr="009C7866">
        <w:t xml:space="preserve"> 16. In systems with XXY sex chromosomes, the case is even more extreme. The probability of SA-fusion does not drop below 25% until the diploid autosome count is greater than 22. Therefore, evaluating the proportion of SA-fusions and determining whether there is evidence for positive selection </w:t>
      </w:r>
      <w:del w:id="59" w:author="Heath Blackmon" w:date="2020-08-22T09:57:00Z">
        <w:r w:rsidRPr="009C7866" w:rsidDel="00CB66AF">
          <w:delText xml:space="preserve">on </w:delText>
        </w:r>
      </w:del>
      <w:ins w:id="60" w:author="Heath Blackmon" w:date="2020-08-22T09:57:00Z">
        <w:r w:rsidR="00CB66AF">
          <w:t>for</w:t>
        </w:r>
        <w:r w:rsidR="00CB66AF" w:rsidRPr="009C7866">
          <w:t xml:space="preserve"> </w:t>
        </w:r>
      </w:ins>
      <w:r w:rsidRPr="009C7866">
        <w:t xml:space="preserve">these fusions can only be accomplished in light of a quantitative null model which </w:t>
      </w:r>
      <w:r w:rsidR="00F966BA" w:rsidRPr="009C7866">
        <w:t>takes account of</w:t>
      </w:r>
      <w:r w:rsidRPr="009C7866">
        <w:t xml:space="preserve"> chromosome number and sex chromosome system. </w:t>
      </w:r>
    </w:p>
    <w:p w14:paraId="2DCFEC3E" w14:textId="151C5E65" w:rsidR="009C7866" w:rsidRDefault="00AD28C2">
      <w:pPr>
        <w:pStyle w:val="BodyText"/>
      </w:pPr>
      <w:del w:id="61" w:author="Heath Blackmon" w:date="2020-08-22T09:57:00Z">
        <w:r w:rsidDel="00CB66AF">
          <w:delText>PARAGRAPH ABOUT DROSOPHILA RESULT MAKE SURE TO BRING IN CITATIONS TO THE COYNE CHARLESWORTH ETC PAPER WERE THEY THOUGHT ABOUT THIS APPROACH WITHOUT TOOLS WE HAVE</w:delText>
        </w:r>
      </w:del>
      <w:ins w:id="62" w:author="Heath Blackmon" w:date="2020-08-22T09:57:00Z">
        <w:r w:rsidR="00CB66AF">
          <w:t>Previous work examining sex chromoso</w:t>
        </w:r>
      </w:ins>
      <w:ins w:id="63" w:author="Heath Blackmon" w:date="2020-08-22T09:58:00Z">
        <w:r w:rsidR="00CB66AF">
          <w:t xml:space="preserve">me autosome fusions in Drosophila have largely focused on the balance between fusions </w:t>
        </w:r>
      </w:ins>
      <w:ins w:id="64" w:author="Heath Blackmon" w:date="2020-08-22T10:01:00Z">
        <w:r w:rsidR="00311752">
          <w:t xml:space="preserve">of an autosome and the </w:t>
        </w:r>
      </w:ins>
      <w:ins w:id="65" w:author="Heath Blackmon" w:date="2020-08-22T09:58:00Z">
        <w:r w:rsidR="00CB66AF">
          <w:t xml:space="preserve">X </w:t>
        </w:r>
      </w:ins>
      <w:ins w:id="66" w:author="Heath Blackmon" w:date="2020-08-22T10:01:00Z">
        <w:r w:rsidR="00311752">
          <w:t xml:space="preserve">relative to fusions of an autosome and the </w:t>
        </w:r>
      </w:ins>
      <w:ins w:id="67" w:author="Heath Blackmon" w:date="2020-08-22T09:58:00Z">
        <w:r w:rsidR="00CB66AF">
          <w:t>Y</w:t>
        </w:r>
      </w:ins>
      <w:r>
        <w:t>.</w:t>
      </w:r>
      <w:ins w:id="68" w:author="Heath Blackmon" w:date="2020-08-22T09:59:00Z">
        <w:r w:rsidR="00CB66AF">
          <w:t xml:space="preserve"> </w:t>
        </w:r>
      </w:ins>
      <w:ins w:id="69" w:author="Heath Blackmon" w:date="2020-08-22T10:02:00Z">
        <w:r w:rsidR="00311752">
          <w:t xml:space="preserve">Much of this work was done prior to the development of modern comparative approaches today and could not fully </w:t>
        </w:r>
      </w:ins>
      <w:ins w:id="70" w:author="Heath Blackmon" w:date="2020-08-22T10:03:00Z">
        <w:r w:rsidR="00311752">
          <w:t>incorporate</w:t>
        </w:r>
      </w:ins>
      <w:ins w:id="71" w:author="Heath Blackmon" w:date="2020-08-22T10:02:00Z">
        <w:r w:rsidR="00311752">
          <w:t xml:space="preserve"> the evolution of chromosome number over the history of Drosophila. </w:t>
        </w:r>
      </w:ins>
      <w:ins w:id="72" w:author="Heath Blackmon" w:date="2020-08-22T09:59:00Z">
        <w:r w:rsidR="00CB66AF">
          <w:t>In our analysis we instea</w:t>
        </w:r>
      </w:ins>
      <w:ins w:id="73" w:author="Heath Blackmon" w:date="2020-08-22T10:00:00Z">
        <w:r w:rsidR="00CB66AF">
          <w:t>d asked how do the number of fusions joining two autosomes compare with fusions joining a sex chromosome and an autosome.</w:t>
        </w:r>
      </w:ins>
      <w:ins w:id="74" w:author="Heath Blackmon" w:date="2020-08-22T10:03:00Z">
        <w:r w:rsidR="00311752">
          <w:t xml:space="preserve"> Our results show that Drosophila actually have far fewer fusions between autosomes and sex chromosomes than would be expected if </w:t>
        </w:r>
      </w:ins>
      <w:ins w:id="75" w:author="Heath Blackmon" w:date="2020-08-22T10:04:00Z">
        <w:r w:rsidR="00311752">
          <w:t>all fusions were equal. The scarcity of sex chromosome autosome fusions that we document suggests that fusions joining autosomes and sex chromosomes may be more likely to have deleterious ef</w:t>
        </w:r>
      </w:ins>
      <w:ins w:id="76" w:author="Heath Blackmon" w:date="2020-08-22T10:05:00Z">
        <w:r w:rsidR="00311752">
          <w:t>fects than do fusions that join two autosomes.</w:t>
        </w:r>
      </w:ins>
      <w:ins w:id="77" w:author="Heath Blackmon" w:date="2020-08-22T10:08:00Z">
        <w:r w:rsidR="00311752">
          <w:t xml:space="preserve"> An alternative explanation is that the mutational input of sex chromosome autosome fusions is lower than that of autosome </w:t>
        </w:r>
        <w:proofErr w:type="spellStart"/>
        <w:r w:rsidR="00311752">
          <w:t>au</w:t>
        </w:r>
      </w:ins>
      <w:ins w:id="78" w:author="Heath Blackmon" w:date="2020-08-22T10:09:00Z">
        <w:r w:rsidR="00311752">
          <w:t>tosome</w:t>
        </w:r>
        <w:proofErr w:type="spellEnd"/>
        <w:r w:rsidR="00311752">
          <w:t xml:space="preserve"> fusions. For instance, it is possible that the silencing of X chromosomes during some stages of meiosis reduce the frequency of de novo fusion events.</w:t>
        </w:r>
      </w:ins>
    </w:p>
    <w:p w14:paraId="53729B4C" w14:textId="61897587" w:rsidR="00706B8D" w:rsidRPr="009C7866" w:rsidRDefault="00C0664E">
      <w:pPr>
        <w:pStyle w:val="BodyText"/>
      </w:pPr>
      <w:r w:rsidRPr="009C7866">
        <w:t xml:space="preserve">We have developed a flexible equation used to calculate the probability of SA-fusions under common sex chromosome systems (male or female heterogametic). This model will allow for quantitative analyses of fusions across large clades and provide a way to test the long-standing hypothesis that SA-fusions are selectively favored for their ability to resolve sexual antagonism. In some clades where chromosome number is high (e.g. Lepidoptera and Isoptera) our model shows that SA-fusions should be rare (Blackmon, Ross, and </w:t>
      </w:r>
      <w:proofErr w:type="spellStart"/>
      <w:r w:rsidRPr="009C7866">
        <w:t>Bachtrog</w:t>
      </w:r>
      <w:proofErr w:type="spellEnd"/>
      <w:r w:rsidRPr="009C7866">
        <w:t xml:space="preserve"> 2017). In these cases, several SA-fusions within a clade may well suggest that these fusions are selectively favored. However, this model also shows that for clades </w:t>
      </w:r>
      <w:r w:rsidR="00726F96" w:rsidRPr="009C7866">
        <w:t xml:space="preserve">with </w:t>
      </w:r>
      <w:r w:rsidRPr="009C7866">
        <w:t xml:space="preserve">very few chromosomes (e.g. Diptera and Hemiptera), we should expect many SA-fusions even if they are not selectively favored (Blackmon, Ross, and </w:t>
      </w:r>
      <w:proofErr w:type="spellStart"/>
      <w:r w:rsidRPr="009C7866">
        <w:t>Bachtrog</w:t>
      </w:r>
      <w:proofErr w:type="spellEnd"/>
      <w:r w:rsidRPr="009C7866">
        <w:t xml:space="preserve"> 2017). Therefore, SA-fusions should only be considered as evidence for sexual antagonism when they occur at a higher rate than expected for the chromosome numbers and sex chromosome systems that have been present during the evolution of a clade.</w:t>
      </w:r>
    </w:p>
    <w:p w14:paraId="6EBC9EBA" w14:textId="67D901EF" w:rsidR="00706B8D" w:rsidRPr="009C7866" w:rsidRDefault="00706B8D">
      <w:pPr>
        <w:pStyle w:val="CaptionedFigure"/>
      </w:pPr>
    </w:p>
    <w:p w14:paraId="552249E5" w14:textId="4AEB0617" w:rsidR="00706B8D" w:rsidRPr="0072173C" w:rsidRDefault="000A681F">
      <w:pPr>
        <w:pStyle w:val="ImageCaption"/>
        <w:rPr>
          <w:i w:val="0"/>
          <w:iCs/>
          <w:rPrChange w:id="79" w:author="Heath Blackmon" w:date="2020-08-23T09:17:00Z">
            <w:rPr/>
          </w:rPrChange>
        </w:rPr>
      </w:pPr>
      <w:r w:rsidRPr="0072173C">
        <w:rPr>
          <w:b/>
          <w:bCs/>
          <w:i w:val="0"/>
          <w:iCs/>
          <w:rPrChange w:id="80" w:author="Heath Blackmon" w:date="2020-08-23T09:17:00Z">
            <w:rPr>
              <w:b/>
              <w:bCs/>
            </w:rPr>
          </w:rPrChange>
        </w:rPr>
        <w:t xml:space="preserve">Figure 1 </w:t>
      </w:r>
      <w:r w:rsidR="00C0664E" w:rsidRPr="0072173C">
        <w:rPr>
          <w:b/>
          <w:bCs/>
          <w:i w:val="0"/>
          <w:iCs/>
          <w:rPrChange w:id="81" w:author="Heath Blackmon" w:date="2020-08-23T09:17:00Z">
            <w:rPr>
              <w:b/>
              <w:bCs/>
            </w:rPr>
          </w:rPrChange>
        </w:rPr>
        <w:t>Probability of a random fusion joining a sex chromosome and autosome.</w:t>
      </w:r>
      <w:r w:rsidR="00C0664E" w:rsidRPr="0072173C">
        <w:rPr>
          <w:i w:val="0"/>
          <w:iCs/>
          <w:rPrChange w:id="82" w:author="Heath Blackmon" w:date="2020-08-23T09:17:00Z">
            <w:rPr/>
          </w:rPrChange>
        </w:rPr>
        <w:t xml:space="preserve"> On the vertical axis we plot the proportion of all fusions that are SA-fusions while on the horizontal axis we plot the diploid autosome count. Each sex chromosome system is indicated by a unique color.</w:t>
      </w:r>
    </w:p>
    <w:p w14:paraId="459176F6" w14:textId="530A9168" w:rsidR="000A681F" w:rsidRPr="009C7866" w:rsidRDefault="000A681F">
      <w:pPr>
        <w:pStyle w:val="ImageCaption"/>
        <w:rPr>
          <w:i w:val="0"/>
          <w:iCs/>
        </w:rPr>
      </w:pPr>
    </w:p>
    <w:p w14:paraId="49FE234F" w14:textId="21AA47DC" w:rsidR="00D27353" w:rsidRPr="0072173C" w:rsidRDefault="000A681F">
      <w:pPr>
        <w:pStyle w:val="ImageCaption"/>
        <w:rPr>
          <w:i w:val="0"/>
          <w:iCs/>
          <w:highlight w:val="yellow"/>
        </w:rPr>
      </w:pPr>
      <w:r w:rsidRPr="0072173C">
        <w:rPr>
          <w:b/>
          <w:bCs/>
          <w:i w:val="0"/>
          <w:iCs/>
          <w:highlight w:val="yellow"/>
        </w:rPr>
        <w:lastRenderedPageBreak/>
        <w:t>Figure 2</w:t>
      </w:r>
      <w:r w:rsidR="0072173C" w:rsidRPr="0072173C">
        <w:rPr>
          <w:b/>
          <w:bCs/>
          <w:i w:val="0"/>
          <w:iCs/>
          <w:highlight w:val="yellow"/>
        </w:rPr>
        <w:t xml:space="preserve"> Estimations across a phylogeny</w:t>
      </w:r>
      <w:r w:rsidRPr="0072173C">
        <w:rPr>
          <w:i w:val="0"/>
          <w:iCs/>
          <w:highlight w:val="yellow"/>
        </w:rPr>
        <w:t xml:space="preserve"> </w:t>
      </w:r>
      <w:r w:rsidR="0072173C" w:rsidRPr="0072173C">
        <w:rPr>
          <w:i w:val="0"/>
          <w:iCs/>
          <w:highlight w:val="yellow"/>
        </w:rPr>
        <w:t>A)</w:t>
      </w:r>
      <w:r w:rsidR="0072173C">
        <w:rPr>
          <w:i w:val="0"/>
          <w:iCs/>
          <w:highlight w:val="yellow"/>
        </w:rPr>
        <w:t xml:space="preserve"> A</w:t>
      </w:r>
      <w:r w:rsidR="0072173C" w:rsidRPr="0072173C">
        <w:rPr>
          <w:i w:val="0"/>
          <w:iCs/>
          <w:highlight w:val="yellow"/>
        </w:rPr>
        <w:t xml:space="preserve"> stochastic map showing chromosome number and sex chromosome system. In the table we have calculated the proportion of time that each state is present in the clade and then calculated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P(SA)</m:t>
        </m:r>
      </m:oMath>
      <w:r w:rsidR="0072173C" w:rsidRPr="0072173C">
        <w:rPr>
          <w:i w:val="0"/>
          <w:iCs/>
          <w:highlight w:val="yellow"/>
        </w:rPr>
        <w:t xml:space="preserve"> for each of these states. These </w:t>
      </w:r>
      <m:oMath>
        <m:r>
          <w:del w:id="83" w:author="Heath Blackmon" w:date="2020-08-23T09:19:00Z">
            <m:rPr>
              <m:sty m:val="p"/>
            </m:rPr>
            <w:rPr>
              <w:rFonts w:ascii="Cambria Math" w:hAnsi="Cambria Math"/>
              <w:highlight w:val="yellow"/>
            </w:rPr>
            <m:t>P(SA)</m:t>
          </w:del>
        </m:r>
      </m:oMath>
      <w:del w:id="84" w:author="Heath Blackmon" w:date="2020-08-23T09:19:00Z">
        <w:r w:rsidR="0072173C" w:rsidRPr="0072173C" w:rsidDel="0072173C">
          <w:rPr>
            <w:i w:val="0"/>
            <w:iCs/>
            <w:highlight w:val="yellow"/>
          </w:rPr>
          <w:delText xml:space="preserve"> </w:delText>
        </w:r>
      </w:del>
      <w:r w:rsidR="0072173C" w:rsidRPr="0072173C">
        <w:rPr>
          <w:i w:val="0"/>
          <w:iCs/>
          <w:highlight w:val="yellow"/>
        </w:rPr>
        <w:t xml:space="preserve">values </w:t>
      </w:r>
      <w:del w:id="85" w:author="Heath Blackmon" w:date="2020-08-23T09:19:00Z">
        <w:r w:rsidR="0072173C" w:rsidRPr="0072173C" w:rsidDel="0072173C">
          <w:rPr>
            <w:i w:val="0"/>
            <w:iCs/>
            <w:highlight w:val="yellow"/>
          </w:rPr>
          <w:delText xml:space="preserve">along with the proportions </w:delText>
        </w:r>
      </w:del>
      <w:r w:rsidR="0072173C" w:rsidRPr="0072173C">
        <w:rPr>
          <w:i w:val="0"/>
          <w:iCs/>
          <w:highlight w:val="yellow"/>
        </w:rPr>
        <w:t xml:space="preserve">are used to generate </w:t>
      </w:r>
      <w:del w:id="86" w:author="Heath Blackmon" w:date="2020-08-23T09:19:00Z">
        <w:r w:rsidR="0072173C" w:rsidRPr="0072173C" w:rsidDel="0072173C">
          <w:rPr>
            <w:i w:val="0"/>
            <w:iCs/>
            <w:highlight w:val="yellow"/>
          </w:rPr>
          <w:delText>the expected</w:delText>
        </w:r>
      </w:del>
      <w:ins w:id="87" w:author="Heath Blackmon" w:date="2020-08-23T09:19:00Z">
        <w:r w:rsidR="0072173C">
          <w:rPr>
            <w:i w:val="0"/>
            <w:iCs/>
            <w:highlight w:val="yellow"/>
          </w:rPr>
          <w:t>a weighted</w:t>
        </w:r>
      </w:ins>
      <w:r w:rsidR="0072173C" w:rsidRPr="0072173C">
        <w:rPr>
          <w:i w:val="0"/>
          <w:iCs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P(SA)</m:t>
        </m:r>
      </m:oMath>
      <w:r w:rsidR="0072173C" w:rsidRPr="0072173C">
        <w:rPr>
          <w:i w:val="0"/>
          <w:iCs/>
          <w:highlight w:val="yellow"/>
        </w:rPr>
        <w:t xml:space="preserve"> for the clade as a whole.</w:t>
      </w:r>
      <w:ins w:id="88" w:author="Heath Blackmon" w:date="2020-08-23T09:19:00Z">
        <w:r w:rsidR="0072173C">
          <w:rPr>
            <w:i w:val="0"/>
            <w:iCs/>
            <w:highlight w:val="yellow"/>
          </w:rPr>
          <w:t xml:space="preserve"> B) </w:t>
        </w:r>
      </w:ins>
      <w:r w:rsidR="008401DF" w:rsidRPr="0072173C">
        <w:rPr>
          <w:i w:val="0"/>
          <w:iCs/>
          <w:highlight w:val="yellow"/>
          <w:rPrChange w:id="89" w:author="Heath Blackmon" w:date="2020-08-23T09:19:00Z">
            <w:rPr>
              <w:b/>
              <w:bCs/>
              <w:i w:val="0"/>
              <w:iCs/>
              <w:highlight w:val="yellow"/>
            </w:rPr>
          </w:rPrChange>
        </w:rPr>
        <w:t>Model for the evolution of karyotype data in Drosophila.</w:t>
      </w:r>
      <w:r w:rsidR="008401DF" w:rsidRPr="0072173C">
        <w:rPr>
          <w:i w:val="0"/>
          <w:iCs/>
          <w:highlight w:val="yellow"/>
        </w:rPr>
        <w:t xml:space="preserve"> At any instance in time a lineage will have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i </m:t>
        </m:r>
      </m:oMath>
      <w:r w:rsidR="008401DF" w:rsidRPr="0072173C">
        <w:rPr>
          <w:i w:val="0"/>
          <w:iCs/>
          <w:highlight w:val="yellow"/>
        </w:rPr>
        <w:t xml:space="preserve">chromosome and either an XY or neoXY sex chromosome system. A lineage can make four possible transitions: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δ</m:t>
        </m:r>
      </m:oMath>
      <w:r w:rsidR="008401DF" w:rsidRPr="0072173C">
        <w:rPr>
          <w:i w:val="0"/>
          <w:iCs/>
          <w:highlight w:val="yellow"/>
        </w:rPr>
        <w:t xml:space="preserve"> the fusion of two autosomes,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γ</m:t>
        </m:r>
      </m:oMath>
      <w:r w:rsidR="008401DF" w:rsidRPr="0072173C">
        <w:rPr>
          <w:i w:val="0"/>
          <w:iCs/>
          <w:highlight w:val="yellow"/>
        </w:rPr>
        <w:t xml:space="preserve"> the fission of an autosome,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σ</m:t>
        </m:r>
      </m:oMath>
      <w:r w:rsidR="008401DF" w:rsidRPr="0072173C">
        <w:rPr>
          <w:i w:val="0"/>
          <w:iCs/>
          <w:highlight w:val="yellow"/>
        </w:rPr>
        <w:t xml:space="preserve"> fusion of an autosome and a sex chromosome, and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ρ</m:t>
        </m:r>
      </m:oMath>
      <w:r w:rsidR="008401DF" w:rsidRPr="0072173C">
        <w:rPr>
          <w:i w:val="0"/>
          <w:iCs/>
          <w:highlight w:val="yellow"/>
        </w:rPr>
        <w:t xml:space="preserve"> the transition from neoXY to XY.</w:t>
      </w:r>
    </w:p>
    <w:p w14:paraId="19210311" w14:textId="3E1B8228" w:rsidR="00706B8D" w:rsidRPr="0072173C" w:rsidDel="0072173C" w:rsidRDefault="00AD28C2">
      <w:pPr>
        <w:pStyle w:val="ImageCaption"/>
        <w:rPr>
          <w:del w:id="90" w:author="Heath Blackmon" w:date="2020-08-23T09:20:00Z"/>
          <w:i w:val="0"/>
          <w:iCs/>
        </w:rPr>
      </w:pPr>
      <w:del w:id="91" w:author="Heath Blackmon" w:date="2020-08-23T09:20:00Z">
        <w:r w:rsidRPr="0072173C" w:rsidDel="0072173C">
          <w:rPr>
            <w:b/>
            <w:bCs/>
            <w:i w:val="0"/>
            <w:iCs/>
            <w:highlight w:val="yellow"/>
          </w:rPr>
          <w:delText xml:space="preserve">Figure 3 </w:delText>
        </w:r>
        <w:r w:rsidR="00C0664E" w:rsidRPr="0072173C" w:rsidDel="0072173C">
          <w:rPr>
            <w:b/>
            <w:bCs/>
            <w:i w:val="0"/>
            <w:iCs/>
            <w:highlight w:val="yellow"/>
          </w:rPr>
          <w:delText xml:space="preserve">Estimating </w:delText>
        </w:r>
      </w:del>
      <m:oMath>
        <m:r>
          <w:del w:id="92" w:author="Heath Blackmon" w:date="2020-08-23T09:20:00Z">
            <m:rPr>
              <m:sty m:val="b"/>
            </m:rPr>
            <w:rPr>
              <w:rFonts w:ascii="Cambria Math" w:hAnsi="Cambria Math"/>
              <w:highlight w:val="yellow"/>
            </w:rPr>
            <m:t>P(SA)</m:t>
          </w:del>
        </m:r>
      </m:oMath>
      <w:del w:id="93" w:author="Heath Blackmon" w:date="2020-08-23T09:20:00Z">
        <w:r w:rsidR="00C0664E" w:rsidRPr="0072173C" w:rsidDel="0072173C">
          <w:rPr>
            <w:b/>
            <w:bCs/>
            <w:i w:val="0"/>
            <w:iCs/>
            <w:highlight w:val="yellow"/>
          </w:rPr>
          <w:delText xml:space="preserve"> across a clade.</w:delText>
        </w:r>
        <w:r w:rsidR="00C0664E" w:rsidRPr="0072173C" w:rsidDel="0072173C">
          <w:rPr>
            <w:i w:val="0"/>
            <w:iCs/>
            <w:highlight w:val="yellow"/>
          </w:rPr>
          <w:delText xml:space="preserve"> </w:delText>
        </w:r>
      </w:del>
    </w:p>
    <w:p w14:paraId="0B1813F0" w14:textId="369BF231" w:rsidR="00AD28C2" w:rsidRDefault="00AD28C2">
      <w:pPr>
        <w:pStyle w:val="ImageCaption"/>
      </w:pPr>
    </w:p>
    <w:p w14:paraId="17A71473" w14:textId="1A0D1451" w:rsidR="00AD28C2" w:rsidRDefault="00AD28C2">
      <w:pPr>
        <w:pStyle w:val="ImageCaption"/>
      </w:pPr>
    </w:p>
    <w:p w14:paraId="02D12E03" w14:textId="77777777" w:rsidR="00AD28C2" w:rsidRPr="009C7866" w:rsidRDefault="00AD28C2">
      <w:pPr>
        <w:pStyle w:val="ImageCaption"/>
      </w:pPr>
    </w:p>
    <w:p w14:paraId="227F5767" w14:textId="77777777" w:rsidR="00706B8D" w:rsidRPr="009C7866" w:rsidRDefault="00C0664E">
      <w:pPr>
        <w:pStyle w:val="Bibliography"/>
      </w:pPr>
      <w:bookmarkStart w:id="94" w:name="ref-ashman2014tree"/>
      <w:bookmarkStart w:id="95" w:name="refs"/>
      <w:r w:rsidRPr="009C7866">
        <w:t xml:space="preserve">Ashman, Tia-Lynn, Doris </w:t>
      </w:r>
      <w:proofErr w:type="spellStart"/>
      <w:r w:rsidRPr="009C7866">
        <w:t>Bachtrog</w:t>
      </w:r>
      <w:proofErr w:type="spellEnd"/>
      <w:r w:rsidRPr="009C7866">
        <w:t xml:space="preserve">, Heath Blackmon, Emma E Goldberg, Matthew W Hahn, Mark Kirkpatrick, Jun Kitano, et al. 2014. “Tree of Sex: A Database of Sexual Systems.” </w:t>
      </w:r>
      <w:r w:rsidRPr="009C7866">
        <w:rPr>
          <w:i/>
        </w:rPr>
        <w:t>Scientific Data</w:t>
      </w:r>
      <w:r w:rsidRPr="009C7866">
        <w:t xml:space="preserve"> 1: 140015.</w:t>
      </w:r>
    </w:p>
    <w:p w14:paraId="0A48D50D" w14:textId="77777777" w:rsidR="00706B8D" w:rsidRPr="009C7866" w:rsidRDefault="00C0664E">
      <w:pPr>
        <w:pStyle w:val="Bibliography"/>
      </w:pPr>
      <w:bookmarkStart w:id="96" w:name="ref-bachtrog2014sex"/>
      <w:bookmarkEnd w:id="94"/>
      <w:proofErr w:type="spellStart"/>
      <w:r w:rsidRPr="009C7866">
        <w:t>Bachtrog</w:t>
      </w:r>
      <w:proofErr w:type="spellEnd"/>
      <w:r w:rsidRPr="009C7866">
        <w:t xml:space="preserve">, Doris, Judith E </w:t>
      </w:r>
      <w:proofErr w:type="spellStart"/>
      <w:r w:rsidRPr="009C7866">
        <w:t>Mank</w:t>
      </w:r>
      <w:proofErr w:type="spellEnd"/>
      <w:r w:rsidRPr="009C7866">
        <w:t xml:space="preserve">, Catherine L </w:t>
      </w:r>
      <w:proofErr w:type="spellStart"/>
      <w:r w:rsidRPr="009C7866">
        <w:t>Peichel</w:t>
      </w:r>
      <w:proofErr w:type="spellEnd"/>
      <w:r w:rsidRPr="009C7866">
        <w:t xml:space="preserve">, Mark Kirkpatrick, Sarah P Otto, Tia-Lynn Ashman, Matthew W Hahn, et al. 2014. “Sex Determination: Why so Many Ways of Doing It?” </w:t>
      </w:r>
      <w:proofErr w:type="spellStart"/>
      <w:r w:rsidRPr="009C7866">
        <w:rPr>
          <w:i/>
        </w:rPr>
        <w:t>PLoS</w:t>
      </w:r>
      <w:proofErr w:type="spellEnd"/>
      <w:r w:rsidRPr="009C7866">
        <w:rPr>
          <w:i/>
        </w:rPr>
        <w:t xml:space="preserve"> Biol</w:t>
      </w:r>
      <w:r w:rsidRPr="009C7866">
        <w:t xml:space="preserve"> 12 (7): e1001899.</w:t>
      </w:r>
    </w:p>
    <w:p w14:paraId="272203E7" w14:textId="77777777" w:rsidR="00706B8D" w:rsidRPr="009C7866" w:rsidRDefault="00C0664E">
      <w:pPr>
        <w:pStyle w:val="Bibliography"/>
      </w:pPr>
      <w:bookmarkStart w:id="97" w:name="ref-blackmon2019"/>
      <w:bookmarkEnd w:id="96"/>
      <w:r w:rsidRPr="009C7866">
        <w:t xml:space="preserve">Blackmon, Heath, Joshua Justison, </w:t>
      </w:r>
      <w:proofErr w:type="spellStart"/>
      <w:r w:rsidRPr="009C7866">
        <w:t>Itay</w:t>
      </w:r>
      <w:proofErr w:type="spellEnd"/>
      <w:r w:rsidRPr="009C7866">
        <w:t xml:space="preserve"> </w:t>
      </w:r>
      <w:proofErr w:type="spellStart"/>
      <w:r w:rsidRPr="009C7866">
        <w:t>Mayrose</w:t>
      </w:r>
      <w:proofErr w:type="spellEnd"/>
      <w:r w:rsidRPr="009C7866">
        <w:t xml:space="preserve">, and Emma E Goldberg. 2019. “Meiotic Drive Shapes Rates of Karyotype Evolution in Mammals.” </w:t>
      </w:r>
      <w:r w:rsidRPr="009C7866">
        <w:rPr>
          <w:i/>
        </w:rPr>
        <w:t>Evolution</w:t>
      </w:r>
      <w:r w:rsidRPr="009C7866">
        <w:t xml:space="preserve"> 73 (3): 511–23.</w:t>
      </w:r>
    </w:p>
    <w:p w14:paraId="5EFC86E3" w14:textId="77777777" w:rsidR="00706B8D" w:rsidRPr="009C7866" w:rsidRDefault="00C0664E">
      <w:pPr>
        <w:pStyle w:val="Bibliography"/>
      </w:pPr>
      <w:bookmarkStart w:id="98" w:name="ref-blackmon2017"/>
      <w:bookmarkEnd w:id="97"/>
      <w:r w:rsidRPr="009C7866">
        <w:t xml:space="preserve">Blackmon, Heath, Laura Ross, and Doris </w:t>
      </w:r>
      <w:proofErr w:type="spellStart"/>
      <w:r w:rsidRPr="009C7866">
        <w:t>Bachtrog</w:t>
      </w:r>
      <w:proofErr w:type="spellEnd"/>
      <w:r w:rsidRPr="009C7866">
        <w:t xml:space="preserve">. 2017. “Sex Determination, Sex Chromosomes, and Karyotype Evolution in Insects.” </w:t>
      </w:r>
      <w:r w:rsidRPr="009C7866">
        <w:rPr>
          <w:i/>
        </w:rPr>
        <w:t>Journal of Heredity</w:t>
      </w:r>
      <w:r w:rsidRPr="009C7866">
        <w:t xml:space="preserve"> 108 (1): 78–93.</w:t>
      </w:r>
    </w:p>
    <w:p w14:paraId="18CFA7BB" w14:textId="77777777" w:rsidR="00706B8D" w:rsidRPr="009C7866" w:rsidRDefault="00C0664E">
      <w:pPr>
        <w:pStyle w:val="Bibliography"/>
      </w:pPr>
      <w:bookmarkStart w:id="99" w:name="ref-charlesworth1980"/>
      <w:bookmarkEnd w:id="98"/>
      <w:r w:rsidRPr="009C7866">
        <w:t xml:space="preserve">Charlesworth, D, and B Charlesworth. 1980. “Sex Differences in Fitness and Selection for Centric Fusions Between Sex-Chromosomes and Autosomes.” </w:t>
      </w:r>
      <w:r w:rsidRPr="009C7866">
        <w:rPr>
          <w:i/>
        </w:rPr>
        <w:t>Genetics Research</w:t>
      </w:r>
      <w:r w:rsidRPr="009C7866">
        <w:t xml:space="preserve"> 35 (2): 205–14.</w:t>
      </w:r>
    </w:p>
    <w:p w14:paraId="71626EAC" w14:textId="77777777" w:rsidR="00706B8D" w:rsidRPr="009C7866" w:rsidRDefault="00C0664E">
      <w:pPr>
        <w:pStyle w:val="Bibliography"/>
      </w:pPr>
      <w:bookmarkStart w:id="100" w:name="ref-cheng2016sex"/>
      <w:bookmarkEnd w:id="99"/>
      <w:r w:rsidRPr="009C7866">
        <w:t xml:space="preserve">Cheng, </w:t>
      </w:r>
      <w:proofErr w:type="spellStart"/>
      <w:r w:rsidRPr="009C7866">
        <w:t>Changde</w:t>
      </w:r>
      <w:proofErr w:type="spellEnd"/>
      <w:r w:rsidRPr="009C7866">
        <w:t xml:space="preserve">, and Mark Kirkpatrick. 2016. “Sex-Specific Selection and Sex-Biased Gene Expression in Humans and Flies.” </w:t>
      </w:r>
      <w:proofErr w:type="spellStart"/>
      <w:r w:rsidRPr="009C7866">
        <w:rPr>
          <w:i/>
        </w:rPr>
        <w:t>PLoS</w:t>
      </w:r>
      <w:proofErr w:type="spellEnd"/>
      <w:r w:rsidRPr="009C7866">
        <w:rPr>
          <w:i/>
        </w:rPr>
        <w:t xml:space="preserve"> Genetics</w:t>
      </w:r>
      <w:r w:rsidRPr="009C7866">
        <w:t xml:space="preserve"> 12 (9).</w:t>
      </w:r>
    </w:p>
    <w:p w14:paraId="683CB019" w14:textId="77777777" w:rsidR="00706B8D" w:rsidRPr="009C7866" w:rsidRDefault="00C0664E">
      <w:pPr>
        <w:pStyle w:val="Bibliography"/>
      </w:pPr>
      <w:bookmarkStart w:id="101" w:name="ref-hsu2013"/>
      <w:bookmarkEnd w:id="100"/>
      <w:r w:rsidRPr="009C7866">
        <w:t xml:space="preserve">Hsu, Tao C, and Kurt </w:t>
      </w:r>
      <w:proofErr w:type="spellStart"/>
      <w:r w:rsidRPr="009C7866">
        <w:t>Benirschke</w:t>
      </w:r>
      <w:proofErr w:type="spellEnd"/>
      <w:r w:rsidRPr="009C7866">
        <w:t xml:space="preserve">. 2013. </w:t>
      </w:r>
      <w:r w:rsidRPr="009C7866">
        <w:rPr>
          <w:i/>
        </w:rPr>
        <w:t>An Atlas of Mammalian Chromosomes</w:t>
      </w:r>
      <w:r w:rsidRPr="009C7866">
        <w:t>. Vol. 10. Springer Science &amp; Business Media.</w:t>
      </w:r>
    </w:p>
    <w:p w14:paraId="7B3C9368" w14:textId="77777777" w:rsidR="00706B8D" w:rsidRPr="009C7866" w:rsidRDefault="00C0664E">
      <w:pPr>
        <w:pStyle w:val="Bibliography"/>
      </w:pPr>
      <w:bookmarkStart w:id="102" w:name="ref-huelsenbeck2003"/>
      <w:bookmarkEnd w:id="101"/>
      <w:proofErr w:type="spellStart"/>
      <w:r w:rsidRPr="009C7866">
        <w:t>Huelsenbeck</w:t>
      </w:r>
      <w:proofErr w:type="spellEnd"/>
      <w:r w:rsidRPr="009C7866">
        <w:t xml:space="preserve">, John P, Rasmus Nielsen, and Jonathan P </w:t>
      </w:r>
      <w:proofErr w:type="spellStart"/>
      <w:r w:rsidRPr="009C7866">
        <w:t>Bollback</w:t>
      </w:r>
      <w:proofErr w:type="spellEnd"/>
      <w:r w:rsidRPr="009C7866">
        <w:t xml:space="preserve">. 2003. “Stochastic Mapping of Morphological Characters.” </w:t>
      </w:r>
      <w:r w:rsidRPr="009C7866">
        <w:rPr>
          <w:i/>
        </w:rPr>
        <w:t>Systematic Biology</w:t>
      </w:r>
      <w:r w:rsidRPr="009C7866">
        <w:t xml:space="preserve"> 52 (2): 131–58.</w:t>
      </w:r>
    </w:p>
    <w:p w14:paraId="5DF0054D" w14:textId="77777777" w:rsidR="00706B8D" w:rsidRPr="009C7866" w:rsidRDefault="00C0664E">
      <w:pPr>
        <w:pStyle w:val="Bibliography"/>
      </w:pPr>
      <w:bookmarkStart w:id="103" w:name="ref-innocenti2010sexually"/>
      <w:bookmarkEnd w:id="102"/>
      <w:proofErr w:type="spellStart"/>
      <w:r w:rsidRPr="009C7866">
        <w:t>Innocenti</w:t>
      </w:r>
      <w:proofErr w:type="spellEnd"/>
      <w:r w:rsidRPr="009C7866">
        <w:t xml:space="preserve">, Paolo, and Edward H Morrow. 2010. “The Sexually Antagonistic Genes of Drosophila Melanogaster.” </w:t>
      </w:r>
      <w:proofErr w:type="spellStart"/>
      <w:r w:rsidRPr="009C7866">
        <w:rPr>
          <w:i/>
        </w:rPr>
        <w:t>PLoS</w:t>
      </w:r>
      <w:proofErr w:type="spellEnd"/>
      <w:r w:rsidRPr="009C7866">
        <w:rPr>
          <w:i/>
        </w:rPr>
        <w:t xml:space="preserve"> Biology</w:t>
      </w:r>
      <w:r w:rsidRPr="009C7866">
        <w:t xml:space="preserve"> 8 (3).</w:t>
      </w:r>
    </w:p>
    <w:p w14:paraId="5C083303" w14:textId="77777777" w:rsidR="00706B8D" w:rsidRPr="009C7866" w:rsidRDefault="00C0664E">
      <w:pPr>
        <w:pStyle w:val="Bibliography"/>
      </w:pPr>
      <w:bookmarkStart w:id="104" w:name="ref-kasimatis2019limits"/>
      <w:bookmarkEnd w:id="103"/>
      <w:proofErr w:type="spellStart"/>
      <w:r w:rsidRPr="009C7866">
        <w:t>Kasimatis</w:t>
      </w:r>
      <w:proofErr w:type="spellEnd"/>
      <w:r w:rsidRPr="009C7866">
        <w:t xml:space="preserve">, Katja R, Peter L Ralph, and Patrick C Phillips. 2019. “Limits to Genomic Divergence Under Sexually Antagonistic Selection.” </w:t>
      </w:r>
      <w:r w:rsidRPr="009C7866">
        <w:rPr>
          <w:i/>
        </w:rPr>
        <w:t>G3: Genes, Genomes, Genetics</w:t>
      </w:r>
      <w:r w:rsidRPr="009C7866">
        <w:t xml:space="preserve"> 9 (11): 3813–24.</w:t>
      </w:r>
    </w:p>
    <w:p w14:paraId="4199E457" w14:textId="77777777" w:rsidR="00706B8D" w:rsidRPr="009C7866" w:rsidRDefault="00C0664E">
      <w:pPr>
        <w:pStyle w:val="Bibliography"/>
      </w:pPr>
      <w:bookmarkStart w:id="105" w:name="ref-maddison2013"/>
      <w:bookmarkEnd w:id="104"/>
      <w:r w:rsidRPr="009C7866">
        <w:lastRenderedPageBreak/>
        <w:t xml:space="preserve">Maddison, Wayne P, and </w:t>
      </w:r>
      <w:proofErr w:type="spellStart"/>
      <w:r w:rsidRPr="009C7866">
        <w:t>Geneviev̀e</w:t>
      </w:r>
      <w:proofErr w:type="spellEnd"/>
      <w:r w:rsidRPr="009C7866">
        <w:t xml:space="preserve"> Leduc-Robert. 2013. “Multiple Origins of Sex Chromosome Fusions Correlated with Chiasma Localization in </w:t>
      </w:r>
      <w:proofErr w:type="spellStart"/>
      <w:r w:rsidRPr="009C7866">
        <w:t>Habronattus</w:t>
      </w:r>
      <w:proofErr w:type="spellEnd"/>
      <w:r w:rsidRPr="009C7866">
        <w:t xml:space="preserve"> Jumping Spiders (Araneae: </w:t>
      </w:r>
      <w:proofErr w:type="spellStart"/>
      <w:r w:rsidRPr="009C7866">
        <w:t>Salticidae</w:t>
      </w:r>
      <w:proofErr w:type="spellEnd"/>
      <w:r w:rsidRPr="009C7866">
        <w:t xml:space="preserve">).” </w:t>
      </w:r>
      <w:r w:rsidRPr="009C7866">
        <w:rPr>
          <w:i/>
        </w:rPr>
        <w:t>Evolution</w:t>
      </w:r>
      <w:r w:rsidRPr="009C7866">
        <w:t xml:space="preserve"> 67 (8): 2258–72.</w:t>
      </w:r>
    </w:p>
    <w:p w14:paraId="47D9A6CF" w14:textId="77777777" w:rsidR="00706B8D" w:rsidRPr="009C7866" w:rsidRDefault="00C0664E">
      <w:pPr>
        <w:pStyle w:val="Bibliography"/>
      </w:pPr>
      <w:bookmarkStart w:id="106" w:name="ref-mcallister2003"/>
      <w:bookmarkEnd w:id="105"/>
      <w:r w:rsidRPr="009C7866">
        <w:t xml:space="preserve">McAllister, Bryant F. 2003. “Sequence Differentiation Associated with an Inversion on the Neo-X Chromosome of Drosophila Americana.” </w:t>
      </w:r>
      <w:r w:rsidRPr="009C7866">
        <w:rPr>
          <w:i/>
        </w:rPr>
        <w:t>Genetics Society of America</w:t>
      </w:r>
      <w:r w:rsidRPr="009C7866">
        <w:t xml:space="preserve"> 165 (3): 1317–28.</w:t>
      </w:r>
    </w:p>
    <w:p w14:paraId="03E13ECD" w14:textId="77777777" w:rsidR="00706B8D" w:rsidRPr="009C7866" w:rsidRDefault="00C0664E">
      <w:pPr>
        <w:pStyle w:val="Bibliography"/>
      </w:pPr>
      <w:bookmarkStart w:id="107" w:name="ref-pennell2015"/>
      <w:bookmarkEnd w:id="106"/>
      <w:r w:rsidRPr="009C7866">
        <w:t xml:space="preserve">Pennell, Matthew W, Mark Kirkpatrick, Sarah P Otto, Jana C </w:t>
      </w:r>
      <w:proofErr w:type="spellStart"/>
      <w:r w:rsidRPr="009C7866">
        <w:t>Vamosi</w:t>
      </w:r>
      <w:proofErr w:type="spellEnd"/>
      <w:r w:rsidRPr="009C7866">
        <w:t xml:space="preserve">, Catherine L </w:t>
      </w:r>
      <w:proofErr w:type="spellStart"/>
      <w:r w:rsidRPr="009C7866">
        <w:t>Peichel</w:t>
      </w:r>
      <w:proofErr w:type="spellEnd"/>
      <w:r w:rsidRPr="009C7866">
        <w:t xml:space="preserve">, Nicole Valenzuela, and Jun Kitano. 2015. “Y Fuse? Sex Chromosome Fusions in Fishes and Reptiles.” </w:t>
      </w:r>
      <w:proofErr w:type="spellStart"/>
      <w:r w:rsidRPr="009C7866">
        <w:rPr>
          <w:i/>
        </w:rPr>
        <w:t>PLoS</w:t>
      </w:r>
      <w:proofErr w:type="spellEnd"/>
      <w:r w:rsidRPr="009C7866">
        <w:rPr>
          <w:i/>
        </w:rPr>
        <w:t xml:space="preserve"> Genetics</w:t>
      </w:r>
      <w:r w:rsidRPr="009C7866">
        <w:t xml:space="preserve"> 11 (5).</w:t>
      </w:r>
    </w:p>
    <w:p w14:paraId="7332EBA7" w14:textId="77777777" w:rsidR="00706B8D" w:rsidRPr="009C7866" w:rsidRDefault="00C0664E">
      <w:pPr>
        <w:pStyle w:val="Bibliography"/>
      </w:pPr>
      <w:bookmarkStart w:id="108" w:name="ref-ponnikas2018sex"/>
      <w:bookmarkEnd w:id="107"/>
      <w:proofErr w:type="spellStart"/>
      <w:r w:rsidRPr="009C7866">
        <w:t>Ponnikas</w:t>
      </w:r>
      <w:proofErr w:type="spellEnd"/>
      <w:r w:rsidRPr="009C7866">
        <w:t xml:space="preserve">, </w:t>
      </w:r>
      <w:proofErr w:type="spellStart"/>
      <w:r w:rsidRPr="009C7866">
        <w:t>Suvi</w:t>
      </w:r>
      <w:proofErr w:type="spellEnd"/>
      <w:r w:rsidRPr="009C7866">
        <w:t xml:space="preserve">, Hanna </w:t>
      </w:r>
      <w:proofErr w:type="spellStart"/>
      <w:r w:rsidRPr="009C7866">
        <w:t>Sigeman</w:t>
      </w:r>
      <w:proofErr w:type="spellEnd"/>
      <w:r w:rsidRPr="009C7866">
        <w:t xml:space="preserve">, Jessica K Abbott, and Bengt Hansson. 2018. “Why Do Sex Chromosomes Stop Recombining?” </w:t>
      </w:r>
      <w:r w:rsidRPr="009C7866">
        <w:rPr>
          <w:i/>
        </w:rPr>
        <w:t>Trends in Genetics</w:t>
      </w:r>
      <w:r w:rsidRPr="009C7866">
        <w:t xml:space="preserve"> 34 (7): 492–503.</w:t>
      </w:r>
    </w:p>
    <w:p w14:paraId="038753D1" w14:textId="77777777" w:rsidR="00706B8D" w:rsidRPr="009C7866" w:rsidRDefault="00C0664E">
      <w:pPr>
        <w:pStyle w:val="Bibliography"/>
      </w:pPr>
      <w:bookmarkStart w:id="109" w:name="ref-revell2012"/>
      <w:bookmarkEnd w:id="108"/>
      <w:r w:rsidRPr="009C7866">
        <w:t>Revell, Liam J. 2012. “</w:t>
      </w:r>
      <w:proofErr w:type="spellStart"/>
      <w:r w:rsidRPr="009C7866">
        <w:t>Phytools</w:t>
      </w:r>
      <w:proofErr w:type="spellEnd"/>
      <w:r w:rsidRPr="009C7866">
        <w:t xml:space="preserve">: An R Package for Phylogenetic Comparative Biology (and Other Things).” </w:t>
      </w:r>
      <w:r w:rsidRPr="009C7866">
        <w:rPr>
          <w:i/>
        </w:rPr>
        <w:t>Methods in Ecology and Evolution</w:t>
      </w:r>
      <w:r w:rsidRPr="009C7866">
        <w:t xml:space="preserve"> 3 (2): 217–23.</w:t>
      </w:r>
    </w:p>
    <w:p w14:paraId="79A72CFF" w14:textId="77777777" w:rsidR="00706B8D" w:rsidRPr="009C7866" w:rsidRDefault="00C0664E">
      <w:pPr>
        <w:pStyle w:val="Bibliography"/>
      </w:pPr>
      <w:bookmarkStart w:id="110" w:name="ref-stebbins1971"/>
      <w:bookmarkEnd w:id="109"/>
      <w:r w:rsidRPr="009C7866">
        <w:t xml:space="preserve">Stebbins, George Ledyard, and others. 1971. “Chromosomal Evolution in Higher Plants.” </w:t>
      </w:r>
      <w:r w:rsidRPr="009C7866">
        <w:rPr>
          <w:i/>
        </w:rPr>
        <w:t>Chromosomal Evolution in Higher Plants.</w:t>
      </w:r>
    </w:p>
    <w:p w14:paraId="1D763C0F" w14:textId="77777777" w:rsidR="00706B8D" w:rsidRPr="009C7866" w:rsidRDefault="00C0664E">
      <w:pPr>
        <w:pStyle w:val="Bibliography"/>
      </w:pPr>
      <w:bookmarkStart w:id="111" w:name="ref-white1977"/>
      <w:bookmarkEnd w:id="110"/>
      <w:r w:rsidRPr="009C7866">
        <w:t xml:space="preserve">White, Michael James Denham. 1977. </w:t>
      </w:r>
      <w:r w:rsidRPr="009C7866">
        <w:rPr>
          <w:i/>
        </w:rPr>
        <w:t>Animal Cytology and Evolution</w:t>
      </w:r>
      <w:r w:rsidRPr="009C7866">
        <w:t>. CUP Archive.</w:t>
      </w:r>
    </w:p>
    <w:p w14:paraId="6C8CEF4B" w14:textId="77777777" w:rsidR="00D27353" w:rsidRDefault="00C0664E">
      <w:pPr>
        <w:pStyle w:val="Bibliography"/>
      </w:pPr>
      <w:bookmarkStart w:id="112" w:name="ref-zhou2012"/>
      <w:bookmarkEnd w:id="111"/>
      <w:r w:rsidRPr="009C7866">
        <w:t xml:space="preserve">Zhou, Qi, and Doris </w:t>
      </w:r>
      <w:proofErr w:type="spellStart"/>
      <w:r w:rsidRPr="009C7866">
        <w:t>Bachtrog</w:t>
      </w:r>
      <w:proofErr w:type="spellEnd"/>
      <w:r w:rsidRPr="009C7866">
        <w:t xml:space="preserve">. 2012. “Sex-Specific Adaptation Drives Early Sex Chromosome Evolution in Drosophila.” </w:t>
      </w:r>
      <w:r w:rsidRPr="009C7866">
        <w:rPr>
          <w:i/>
        </w:rPr>
        <w:t>Science</w:t>
      </w:r>
      <w:r w:rsidRPr="009C7866">
        <w:t xml:space="preserve"> 337 (6092): 341–45.</w:t>
      </w:r>
      <w:bookmarkEnd w:id="95"/>
      <w:bookmarkEnd w:id="112"/>
    </w:p>
    <w:p w14:paraId="1F0757B9" w14:textId="77777777" w:rsidR="00D27353" w:rsidRDefault="00D27353">
      <w:pPr>
        <w:pStyle w:val="Bibliography"/>
      </w:pPr>
    </w:p>
    <w:p w14:paraId="215D2752" w14:textId="77777777" w:rsidR="003D426D" w:rsidRPr="003D426D" w:rsidRDefault="00D27353" w:rsidP="003D426D">
      <w:pPr>
        <w:pStyle w:val="EndNoteBibliography"/>
        <w:spacing w:after="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3D426D" w:rsidRPr="003D426D">
        <w:rPr>
          <w:noProof/>
        </w:rPr>
        <w:t>Blackmon, H., J. Justison, I. Mayrose and E. E. Goldberg, 2019 Meiotic drive shapes rates of karyotype evolution in mammals. Evolution 73</w:t>
      </w:r>
      <w:r w:rsidR="003D426D" w:rsidRPr="003D426D">
        <w:rPr>
          <w:b/>
          <w:noProof/>
        </w:rPr>
        <w:t>:</w:t>
      </w:r>
      <w:r w:rsidR="003D426D" w:rsidRPr="003D426D">
        <w:rPr>
          <w:noProof/>
        </w:rPr>
        <w:t xml:space="preserve"> 511-523.</w:t>
      </w:r>
    </w:p>
    <w:p w14:paraId="0ADB8825" w14:textId="77777777" w:rsidR="003D426D" w:rsidRPr="003D426D" w:rsidRDefault="003D426D" w:rsidP="003D426D">
      <w:pPr>
        <w:pStyle w:val="EndNoteBibliography"/>
        <w:spacing w:after="0"/>
        <w:ind w:left="720" w:hanging="720"/>
        <w:rPr>
          <w:noProof/>
        </w:rPr>
      </w:pPr>
      <w:r w:rsidRPr="003D426D">
        <w:rPr>
          <w:noProof/>
        </w:rPr>
        <w:t>Charlesworth, D., and B. Charlesworth, 1980 Sex differences in fitness and selection for centric fusions between sex-chromosomes and autosomes. Genet Res 35</w:t>
      </w:r>
      <w:r w:rsidRPr="003D426D">
        <w:rPr>
          <w:b/>
          <w:noProof/>
        </w:rPr>
        <w:t>:</w:t>
      </w:r>
      <w:r w:rsidRPr="003D426D">
        <w:rPr>
          <w:noProof/>
        </w:rPr>
        <w:t xml:space="preserve"> 205-214.</w:t>
      </w:r>
    </w:p>
    <w:p w14:paraId="3931A6E1" w14:textId="77777777" w:rsidR="003D426D" w:rsidRPr="003D426D" w:rsidRDefault="003D426D" w:rsidP="003D426D">
      <w:pPr>
        <w:pStyle w:val="EndNoteBibliography"/>
        <w:spacing w:after="0"/>
        <w:ind w:left="720" w:hanging="720"/>
        <w:rPr>
          <w:noProof/>
        </w:rPr>
      </w:pPr>
      <w:r w:rsidRPr="003D426D">
        <w:rPr>
          <w:noProof/>
        </w:rPr>
        <w:t>Kitano, J., J. A. Ross, S. Mori, M. Kume, F. C. Jones</w:t>
      </w:r>
      <w:r w:rsidRPr="003D426D">
        <w:rPr>
          <w:i/>
          <w:noProof/>
        </w:rPr>
        <w:t xml:space="preserve"> et al.</w:t>
      </w:r>
      <w:r w:rsidRPr="003D426D">
        <w:rPr>
          <w:noProof/>
        </w:rPr>
        <w:t>, 2009 A role for a neo-sex chromosome in stickleback speciation. Nature 461</w:t>
      </w:r>
      <w:r w:rsidRPr="003D426D">
        <w:rPr>
          <w:b/>
          <w:noProof/>
        </w:rPr>
        <w:t>:</w:t>
      </w:r>
      <w:r w:rsidRPr="003D426D">
        <w:rPr>
          <w:noProof/>
        </w:rPr>
        <w:t xml:space="preserve"> 1079-1083.</w:t>
      </w:r>
    </w:p>
    <w:p w14:paraId="5E104AAD" w14:textId="77777777" w:rsidR="003D426D" w:rsidRPr="003D426D" w:rsidRDefault="003D426D" w:rsidP="003D426D">
      <w:pPr>
        <w:pStyle w:val="EndNoteBibliography"/>
        <w:spacing w:after="0"/>
        <w:ind w:left="720" w:hanging="720"/>
        <w:rPr>
          <w:noProof/>
        </w:rPr>
      </w:pPr>
      <w:r w:rsidRPr="003D426D">
        <w:rPr>
          <w:noProof/>
        </w:rPr>
        <w:t xml:space="preserve">Stebbins, G. L., 1971 </w:t>
      </w:r>
      <w:r w:rsidRPr="003D426D">
        <w:rPr>
          <w:i/>
          <w:noProof/>
        </w:rPr>
        <w:t>Chromosomal evolution in higher plants</w:t>
      </w:r>
      <w:r w:rsidRPr="003D426D">
        <w:rPr>
          <w:noProof/>
        </w:rPr>
        <w:t>. Edward Arnold, London, UK.</w:t>
      </w:r>
    </w:p>
    <w:p w14:paraId="53ED1880" w14:textId="77777777" w:rsidR="003D426D" w:rsidRPr="003D426D" w:rsidRDefault="003D426D" w:rsidP="003D426D">
      <w:pPr>
        <w:pStyle w:val="EndNoteBibliography"/>
        <w:ind w:left="720" w:hanging="720"/>
        <w:rPr>
          <w:noProof/>
        </w:rPr>
      </w:pPr>
      <w:r w:rsidRPr="003D426D">
        <w:rPr>
          <w:noProof/>
        </w:rPr>
        <w:t xml:space="preserve">White, M. J. D., 1977 </w:t>
      </w:r>
      <w:r w:rsidRPr="003D426D">
        <w:rPr>
          <w:i/>
          <w:noProof/>
        </w:rPr>
        <w:t>Animal cytology &amp; evolution</w:t>
      </w:r>
      <w:r w:rsidRPr="003D426D">
        <w:rPr>
          <w:noProof/>
        </w:rPr>
        <w:t>. University Press, Cambridge.</w:t>
      </w:r>
    </w:p>
    <w:p w14:paraId="5BEAC405" w14:textId="2B89D9A0" w:rsidR="00706B8D" w:rsidRPr="009C7866" w:rsidRDefault="00D27353">
      <w:pPr>
        <w:pStyle w:val="Bibliography"/>
      </w:pPr>
      <w:r>
        <w:fldChar w:fldCharType="end"/>
      </w:r>
    </w:p>
    <w:sectPr w:rsidR="00706B8D" w:rsidRPr="009C7866" w:rsidSect="008B6C2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913CC" w14:textId="77777777" w:rsidR="008D480D" w:rsidRDefault="008D480D">
      <w:pPr>
        <w:spacing w:after="0"/>
      </w:pPr>
      <w:r>
        <w:separator/>
      </w:r>
    </w:p>
  </w:endnote>
  <w:endnote w:type="continuationSeparator" w:id="0">
    <w:p w14:paraId="63550D65" w14:textId="77777777" w:rsidR="008D480D" w:rsidRDefault="008D48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01269" w14:textId="77777777" w:rsidR="008D480D" w:rsidRDefault="008D480D">
      <w:r>
        <w:separator/>
      </w:r>
    </w:p>
  </w:footnote>
  <w:footnote w:type="continuationSeparator" w:id="0">
    <w:p w14:paraId="64EA8759" w14:textId="77777777" w:rsidR="008D480D" w:rsidRDefault="008D4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1CAD3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  <w15:person w15:author="NATHAN W ANDERSON">
    <w15:presenceInfo w15:providerId="None" w15:userId="NATHAN W 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eneti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0tzrfeaqpde50e5e2dvtwp7sr5fsss0txe9&quot;&gt;all-Converted&lt;record-ids&gt;&lt;item&gt;2141&lt;/item&gt;&lt;item&gt;2270&lt;/item&gt;&lt;item&gt;2324&lt;/item&gt;&lt;item&gt;2519&lt;/item&gt;&lt;item&gt;2717&lt;/item&gt;&lt;/record-ids&gt;&lt;/item&gt;&lt;/Libraries&gt;"/>
  </w:docVars>
  <w:rsids>
    <w:rsidRoot w:val="00590D07"/>
    <w:rsid w:val="00011C8B"/>
    <w:rsid w:val="00034030"/>
    <w:rsid w:val="0004037A"/>
    <w:rsid w:val="000A681F"/>
    <w:rsid w:val="000B21A0"/>
    <w:rsid w:val="00111698"/>
    <w:rsid w:val="00176330"/>
    <w:rsid w:val="001E5317"/>
    <w:rsid w:val="002353A1"/>
    <w:rsid w:val="002A6E69"/>
    <w:rsid w:val="002C5399"/>
    <w:rsid w:val="002C607A"/>
    <w:rsid w:val="00311752"/>
    <w:rsid w:val="003B6582"/>
    <w:rsid w:val="003D426D"/>
    <w:rsid w:val="003D57F1"/>
    <w:rsid w:val="003F1441"/>
    <w:rsid w:val="00472ADB"/>
    <w:rsid w:val="00474794"/>
    <w:rsid w:val="004E27DE"/>
    <w:rsid w:val="004E29B3"/>
    <w:rsid w:val="00541DAD"/>
    <w:rsid w:val="00565C9B"/>
    <w:rsid w:val="0056680E"/>
    <w:rsid w:val="00581895"/>
    <w:rsid w:val="00590D07"/>
    <w:rsid w:val="00614AD1"/>
    <w:rsid w:val="00706B8D"/>
    <w:rsid w:val="007164EC"/>
    <w:rsid w:val="0072173C"/>
    <w:rsid w:val="00726F96"/>
    <w:rsid w:val="00784D58"/>
    <w:rsid w:val="007A09C5"/>
    <w:rsid w:val="007A1E1E"/>
    <w:rsid w:val="007C3D11"/>
    <w:rsid w:val="007E14CF"/>
    <w:rsid w:val="007E6D7D"/>
    <w:rsid w:val="007F3793"/>
    <w:rsid w:val="007F5453"/>
    <w:rsid w:val="008401DF"/>
    <w:rsid w:val="0085725A"/>
    <w:rsid w:val="00883235"/>
    <w:rsid w:val="008B52EC"/>
    <w:rsid w:val="008B6C25"/>
    <w:rsid w:val="008C3CEE"/>
    <w:rsid w:val="008D480D"/>
    <w:rsid w:val="008D6863"/>
    <w:rsid w:val="008F278A"/>
    <w:rsid w:val="00953660"/>
    <w:rsid w:val="00980D89"/>
    <w:rsid w:val="009C7866"/>
    <w:rsid w:val="00A24420"/>
    <w:rsid w:val="00A73DA1"/>
    <w:rsid w:val="00A82603"/>
    <w:rsid w:val="00AC2144"/>
    <w:rsid w:val="00AC74C9"/>
    <w:rsid w:val="00AD0B04"/>
    <w:rsid w:val="00AD28C2"/>
    <w:rsid w:val="00B238B2"/>
    <w:rsid w:val="00B26994"/>
    <w:rsid w:val="00B6791F"/>
    <w:rsid w:val="00B86B75"/>
    <w:rsid w:val="00BC48D5"/>
    <w:rsid w:val="00BD676E"/>
    <w:rsid w:val="00BE0965"/>
    <w:rsid w:val="00BF3721"/>
    <w:rsid w:val="00C0664E"/>
    <w:rsid w:val="00C36279"/>
    <w:rsid w:val="00CB66AF"/>
    <w:rsid w:val="00CD661C"/>
    <w:rsid w:val="00D2286F"/>
    <w:rsid w:val="00D27353"/>
    <w:rsid w:val="00D31201"/>
    <w:rsid w:val="00D4125A"/>
    <w:rsid w:val="00D463D4"/>
    <w:rsid w:val="00D83725"/>
    <w:rsid w:val="00D90BDC"/>
    <w:rsid w:val="00DB0318"/>
    <w:rsid w:val="00DF4715"/>
    <w:rsid w:val="00E01790"/>
    <w:rsid w:val="00E030DB"/>
    <w:rsid w:val="00E12F90"/>
    <w:rsid w:val="00E315A3"/>
    <w:rsid w:val="00E4091B"/>
    <w:rsid w:val="00E503D1"/>
    <w:rsid w:val="00E75D27"/>
    <w:rsid w:val="00E948CD"/>
    <w:rsid w:val="00ED3434"/>
    <w:rsid w:val="00EE0969"/>
    <w:rsid w:val="00F40CCF"/>
    <w:rsid w:val="00F759CF"/>
    <w:rsid w:val="00F966BA"/>
    <w:rsid w:val="00FB376C"/>
    <w:rsid w:val="00FC369A"/>
    <w:rsid w:val="00FE3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3947D"/>
  <w15:docId w15:val="{3F12472C-3A08-4A2F-B562-C09FF1E3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link w:val="FirstParagraphChar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D90BDC"/>
    <w:rPr>
      <w:color w:val="800080" w:themeColor="followedHyperlink"/>
      <w:u w:val="single"/>
    </w:rPr>
  </w:style>
  <w:style w:type="character" w:styleId="LineNumber">
    <w:name w:val="line number"/>
    <w:basedOn w:val="DefaultParagraphFont"/>
    <w:semiHidden/>
    <w:unhideWhenUsed/>
    <w:rsid w:val="00D2286F"/>
  </w:style>
  <w:style w:type="paragraph" w:styleId="BalloonText">
    <w:name w:val="Balloon Text"/>
    <w:basedOn w:val="Normal"/>
    <w:link w:val="BalloonTextChar"/>
    <w:semiHidden/>
    <w:unhideWhenUsed/>
    <w:rsid w:val="00D2286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286F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948CD"/>
  </w:style>
  <w:style w:type="paragraph" w:styleId="NormalWeb">
    <w:name w:val="Normal (Web)"/>
    <w:basedOn w:val="Normal"/>
    <w:uiPriority w:val="99"/>
    <w:semiHidden/>
    <w:unhideWhenUsed/>
    <w:rsid w:val="008401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9C786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C78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7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7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7866"/>
    <w:rPr>
      <w:b/>
      <w:bCs/>
      <w:sz w:val="20"/>
      <w:szCs w:val="20"/>
    </w:rPr>
  </w:style>
  <w:style w:type="paragraph" w:styleId="Revision">
    <w:name w:val="Revision"/>
    <w:hidden/>
    <w:semiHidden/>
    <w:rsid w:val="009C7866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D27353"/>
    <w:pPr>
      <w:spacing w:after="0"/>
      <w:jc w:val="center"/>
    </w:pPr>
    <w:rPr>
      <w:rFonts w:ascii="Cambria" w:hAnsi="Cambria"/>
    </w:rPr>
  </w:style>
  <w:style w:type="character" w:customStyle="1" w:styleId="FirstParagraphChar">
    <w:name w:val="First Paragraph Char"/>
    <w:basedOn w:val="BodyTextChar"/>
    <w:link w:val="FirstParagraph"/>
    <w:rsid w:val="00D27353"/>
  </w:style>
  <w:style w:type="character" w:customStyle="1" w:styleId="EndNoteBibliographyTitleChar">
    <w:name w:val="EndNote Bibliography Title Char"/>
    <w:basedOn w:val="FirstParagraphChar"/>
    <w:link w:val="EndNoteBibliographyTitle"/>
    <w:rsid w:val="00D27353"/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D27353"/>
    <w:rPr>
      <w:rFonts w:ascii="Cambria" w:hAnsi="Cambria"/>
    </w:rPr>
  </w:style>
  <w:style w:type="character" w:customStyle="1" w:styleId="EndNoteBibliographyChar">
    <w:name w:val="EndNote Bibliography Char"/>
    <w:basedOn w:val="FirstParagraphChar"/>
    <w:link w:val="EndNoteBibliography"/>
    <w:rsid w:val="00D27353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3D5E-5E4E-4649-B471-06069180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7</Pages>
  <Words>3828</Words>
  <Characters>21824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Heath Blackmon</cp:lastModifiedBy>
  <cp:revision>26</cp:revision>
  <dcterms:created xsi:type="dcterms:W3CDTF">2020-04-02T23:47:00Z</dcterms:created>
  <dcterms:modified xsi:type="dcterms:W3CDTF">2020-08-23T14:22:00Z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</Properties>
</file>